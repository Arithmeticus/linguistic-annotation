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g38n4rluc73" w:id="0"/>
      <w:bookmarkEnd w:id="0"/>
      <w:r w:rsidDel="00000000" w:rsidR="00000000" w:rsidRPr="00000000">
        <w:rPr>
          <w:rtl w:val="0"/>
        </w:rPr>
        <w:t xml:space="preserve">Towards a consolidated LOD vocabulary for linguistic annotations</w:t>
      </w:r>
    </w:p>
    <w:p w:rsidR="00000000" w:rsidDel="00000000" w:rsidP="00000000" w:rsidRDefault="00000000" w:rsidRPr="00000000" w14:paraId="00000002">
      <w:pPr>
        <w:rPr/>
      </w:pPr>
      <w:r w:rsidDel="00000000" w:rsidR="00000000" w:rsidRPr="00000000">
        <w:rPr>
          <w:rtl w:val="0"/>
        </w:rPr>
        <w:t xml:space="preserve">Agenda / minutes document</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jc w:val="both"/>
              <w:rPr/>
            </w:pPr>
            <w:r w:rsidDel="00000000" w:rsidR="00000000" w:rsidRPr="00000000">
              <w:rPr>
                <w:b w:val="1"/>
                <w:color w:val="ff0000"/>
                <w:rtl w:val="0"/>
              </w:rPr>
              <w:t xml:space="preserve">Important note</w:t>
            </w:r>
            <w:r w:rsidDel="00000000" w:rsidR="00000000" w:rsidRPr="00000000">
              <w:rPr>
                <w:rtl w:val="0"/>
              </w:rPr>
              <w:t xml:space="preserve">: Parts of the original content of this document have been migrated to </w:t>
            </w:r>
            <w:hyperlink r:id="rId7">
              <w:r w:rsidDel="00000000" w:rsidR="00000000" w:rsidRPr="00000000">
                <w:rPr>
                  <w:color w:val="1155cc"/>
                  <w:u w:val="single"/>
                  <w:rtl w:val="0"/>
                </w:rPr>
                <w:t xml:space="preserve">https://github.com/ld4lt/linguistic-annotation</w:t>
              </w:r>
            </w:hyperlink>
            <w:r w:rsidDel="00000000" w:rsidR="00000000" w:rsidRPr="00000000">
              <w:rPr>
                <w:rtl w:val="0"/>
              </w:rPr>
              <w:t xml:space="preserve">. Also see there for minutes of earlier meetings. This document is reserved for the agenda of the next telco and for creating minutes of the current one.</w:t>
            </w:r>
          </w:p>
        </w:tc>
      </w:tr>
    </w:tbl>
    <w:p w:rsidR="00000000" w:rsidDel="00000000" w:rsidP="00000000" w:rsidRDefault="00000000" w:rsidRPr="00000000" w14:paraId="00000005">
      <w:pPr>
        <w:pStyle w:val="Heading1"/>
        <w:ind w:left="0" w:firstLine="0"/>
        <w:rPr/>
      </w:pPr>
      <w:bookmarkStart w:colFirst="0" w:colLast="0" w:name="_eoiazevn9e5r" w:id="1"/>
      <w:bookmarkEnd w:id="1"/>
      <w:r w:rsidDel="00000000" w:rsidR="00000000" w:rsidRPr="00000000">
        <w:rPr>
          <w:rtl w:val="0"/>
        </w:rPr>
        <w:t xml:space="preserve">1. Background &amp; Motivation</w:t>
      </w:r>
    </w:p>
    <w:p w:rsidR="00000000" w:rsidDel="00000000" w:rsidP="00000000" w:rsidRDefault="00000000" w:rsidRPr="00000000" w14:paraId="00000006">
      <w:pPr>
        <w:rPr/>
      </w:pPr>
      <w:r w:rsidDel="00000000" w:rsidR="00000000" w:rsidRPr="00000000">
        <w:rPr>
          <w:rtl w:val="0"/>
        </w:rPr>
        <w:t xml:space="preserve">Several vocabularies currently in use, cf. </w:t>
      </w:r>
      <w:hyperlink r:id="rId8">
        <w:r w:rsidDel="00000000" w:rsidR="00000000" w:rsidRPr="00000000">
          <w:rPr>
            <w:color w:val="1155cc"/>
            <w:u w:val="single"/>
            <w:rtl w:val="0"/>
          </w:rPr>
          <w:t xml:space="preserve">https://link.springer.com/book/10.1007%2F978-3-030-30225-2</w:t>
        </w:r>
      </w:hyperlink>
      <w:r w:rsidDel="00000000" w:rsidR="00000000" w:rsidRPr="00000000">
        <w:rPr>
          <w:rtl w:val="0"/>
        </w:rPr>
        <w:t xml:space="preserve"> (drafts of relevant chapters can be shared on a private basis, request via ResearchGate from </w:t>
      </w:r>
      <w:hyperlink r:id="rId9">
        <w:r w:rsidDel="00000000" w:rsidR="00000000" w:rsidRPr="00000000">
          <w:rPr>
            <w:color w:val="1155cc"/>
            <w:u w:val="single"/>
            <w:rtl w:val="0"/>
          </w:rPr>
          <w:t xml:space="preserve">https://www.researchgate.net/profile/Christian_Chiarcos/publications</w:t>
        </w:r>
      </w:hyperlink>
      <w:r w:rsidDel="00000000" w:rsidR="00000000" w:rsidRPr="00000000">
        <w:rPr>
          <w:rtl w:val="0"/>
        </w:rPr>
        <w:t xml:space="preserve">: </w:t>
      </w:r>
    </w:p>
    <w:p w:rsidR="00000000" w:rsidDel="00000000" w:rsidP="00000000" w:rsidRDefault="00000000" w:rsidRPr="00000000" w14:paraId="00000007">
      <w:pPr>
        <w:numPr>
          <w:ilvl w:val="0"/>
          <w:numId w:val="13"/>
        </w:numPr>
        <w:ind w:left="720" w:hanging="360"/>
        <w:rPr>
          <w:u w:val="none"/>
        </w:rPr>
      </w:pPr>
      <w:r w:rsidDel="00000000" w:rsidR="00000000" w:rsidRPr="00000000">
        <w:rPr>
          <w:rtl w:val="0"/>
        </w:rPr>
        <w:t xml:space="preserve">Representing Annotated Texts as RDF (Chap.5)</w:t>
      </w:r>
    </w:p>
    <w:p w:rsidR="00000000" w:rsidDel="00000000" w:rsidP="00000000" w:rsidRDefault="00000000" w:rsidRPr="00000000" w14:paraId="00000008">
      <w:pPr>
        <w:numPr>
          <w:ilvl w:val="0"/>
          <w:numId w:val="13"/>
        </w:numPr>
        <w:ind w:left="720" w:hanging="360"/>
        <w:rPr>
          <w:u w:val="none"/>
        </w:rPr>
      </w:pPr>
      <w:r w:rsidDel="00000000" w:rsidR="00000000" w:rsidRPr="00000000">
        <w:rPr>
          <w:rtl w:val="0"/>
        </w:rPr>
        <w:t xml:space="preserve">Chap. 6 Modelling Linguistic Annotations (Chap. 6)</w:t>
      </w:r>
    </w:p>
    <w:p w:rsidR="00000000" w:rsidDel="00000000" w:rsidP="00000000" w:rsidRDefault="00000000" w:rsidRPr="00000000" w14:paraId="00000009">
      <w:pPr>
        <w:numPr>
          <w:ilvl w:val="0"/>
          <w:numId w:val="13"/>
        </w:numPr>
        <w:ind w:left="720" w:hanging="360"/>
        <w:rPr>
          <w:u w:val="none"/>
        </w:rPr>
      </w:pPr>
      <w:r w:rsidDel="00000000" w:rsidR="00000000" w:rsidRPr="00000000">
        <w:rPr>
          <w:rtl w:val="0"/>
        </w:rPr>
        <w:t xml:space="preserve">Chap. 8 Linguistic Categories (Chap. 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Most frequently used for linguistic annotation (in a LOD context) 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7"/>
        </w:numPr>
        <w:ind w:left="720" w:hanging="360"/>
        <w:rPr>
          <w:u w:val="none"/>
        </w:rPr>
      </w:pPr>
      <w:r w:rsidDel="00000000" w:rsidR="00000000" w:rsidRPr="00000000">
        <w:rPr>
          <w:rtl w:val="0"/>
        </w:rPr>
        <w:t xml:space="preserve">NIF (NLP Interchange Format, </w:t>
      </w:r>
      <w:hyperlink r:id="rId10">
        <w:r w:rsidDel="00000000" w:rsidR="00000000" w:rsidRPr="00000000">
          <w:rPr>
            <w:color w:val="1155cc"/>
            <w:u w:val="single"/>
            <w:rtl w:val="0"/>
          </w:rPr>
          <w:t xml:space="preserve">https://persistence.uni-leipzig.org/nlp2rdf/</w:t>
        </w:r>
      </w:hyperlink>
      <w:r w:rsidDel="00000000" w:rsidR="00000000" w:rsidRPr="00000000">
        <w:rPr>
          <w:rtl w:val="0"/>
        </w:rPr>
        <w:t xml:space="preserve">, </w:t>
      </w:r>
      <w:hyperlink r:id="rId11">
        <w:r w:rsidDel="00000000" w:rsidR="00000000" w:rsidRPr="00000000">
          <w:rPr>
            <w:color w:val="1155cc"/>
            <w:u w:val="single"/>
            <w:rtl w:val="0"/>
          </w:rPr>
          <w:t xml:space="preserve">https://github.com/NLP2RDF</w:t>
        </w:r>
      </w:hyperlink>
      <w:r w:rsidDel="00000000" w:rsidR="00000000" w:rsidRPr="00000000">
        <w:rPr>
          <w:rtl w:val="0"/>
        </w:rPr>
        <w:t xml:space="preserve">) </w:t>
      </w:r>
    </w:p>
    <w:p w:rsidR="00000000" w:rsidDel="00000000" w:rsidP="00000000" w:rsidRDefault="00000000" w:rsidRPr="00000000" w14:paraId="0000000E">
      <w:pPr>
        <w:numPr>
          <w:ilvl w:val="0"/>
          <w:numId w:val="17"/>
        </w:numPr>
        <w:ind w:left="720" w:hanging="360"/>
        <w:rPr>
          <w:u w:val="none"/>
        </w:rPr>
      </w:pPr>
      <w:r w:rsidDel="00000000" w:rsidR="00000000" w:rsidRPr="00000000">
        <w:rPr>
          <w:rtl w:val="0"/>
        </w:rPr>
        <w:t xml:space="preserve">Web Annotation / Open Annotation (</w:t>
      </w:r>
      <w:hyperlink r:id="rId12">
        <w:r w:rsidDel="00000000" w:rsidR="00000000" w:rsidRPr="00000000">
          <w:rPr>
            <w:color w:val="1155cc"/>
            <w:u w:val="single"/>
            <w:rtl w:val="0"/>
          </w:rPr>
          <w:t xml:space="preserve">https://www.w3.org/TR/annotation-model/</w:t>
        </w:r>
      </w:hyperlink>
      <w:r w:rsidDel="00000000" w:rsidR="00000000" w:rsidRPr="00000000">
        <w:rPr>
          <w:rtl w:val="0"/>
        </w:rPr>
        <w:t xml:space="preserv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Full overview on relevant LOD vocabularies and their use now under </w:t>
      </w:r>
      <w:hyperlink r:id="rId13">
        <w:r w:rsidDel="00000000" w:rsidR="00000000" w:rsidRPr="00000000">
          <w:rPr>
            <w:color w:val="1155cc"/>
            <w:u w:val="single"/>
            <w:rtl w:val="0"/>
          </w:rPr>
          <w:t xml:space="preserve">https://github.com/ld4lt/linguistic-annotation/tree/master/survey</w:t>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Based on a survey conducted in 2019, NIF and Web Annotation are being actively used in both academia and industry, but issues exist with respect to interoperability and expressivity. Web Annotation is a W3C recommendation and thus stable. NIF 2.0 is a stable vocabulary, as well, and referred to in W3C standards (ITS), but its development is coordinated by a single institution. More recent NIF extensions (NIF 2.1 additions for provenance) seem to be partially documented only (there is no complete definition for NIF 2.1), and updates seem to have ceased since 2016.</w:t>
      </w:r>
    </w:p>
    <w:p w:rsidR="00000000" w:rsidDel="00000000" w:rsidP="00000000" w:rsidRDefault="00000000" w:rsidRPr="00000000" w14:paraId="00000013">
      <w:pPr>
        <w:pStyle w:val="Heading2"/>
        <w:rPr/>
      </w:pPr>
      <w:bookmarkStart w:colFirst="0" w:colLast="0" w:name="_apiyyba78l5i"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pPr>
      <w:bookmarkStart w:colFirst="0" w:colLast="0" w:name="_adztrgcvuln6" w:id="3"/>
      <w:bookmarkEnd w:id="3"/>
      <w:r w:rsidDel="00000000" w:rsidR="00000000" w:rsidRPr="00000000">
        <w:rPr>
          <w:rtl w:val="0"/>
        </w:rPr>
        <w:t xml:space="preserve">Proposal</w:t>
      </w:r>
      <w:r w:rsidDel="00000000" w:rsidR="00000000" w:rsidRPr="00000000">
        <w:rPr>
          <w:rtl w:val="0"/>
        </w:rPr>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Work on harmonizing NIF and Web Annotation</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Extend the consolidated model both wrt. genericity and explicitness (cf. LAF-based vocabularies above) and support for use cases currently not sufficiently covered (be it from language technology, knowledge engineering, computational lexicography or philology). </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Develop a minimal consensus vocabulary that complements Web Annotation with NIF functionalities and generic linguistic data structures; can be an extension of Web Annotation or as a revision of NIF (“NIF 3.0”).</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Publish this consensus model as persistent point of reference, e.g., as a W3C Community Report (of LD4LT or a designated, new CG)</w:t>
      </w:r>
    </w:p>
    <w:p w:rsidR="00000000" w:rsidDel="00000000" w:rsidP="00000000" w:rsidRDefault="00000000" w:rsidRPr="00000000" w14:paraId="00000019">
      <w:pPr>
        <w:pStyle w:val="Heading1"/>
        <w:rPr/>
      </w:pPr>
      <w:bookmarkStart w:colFirst="0" w:colLast="0" w:name="_2z8rdnn9cj6e" w:id="4"/>
      <w:bookmarkEnd w:id="4"/>
      <w:r w:rsidDel="00000000" w:rsidR="00000000" w:rsidRPr="00000000">
        <w:rPr>
          <w:rtl w:val="0"/>
        </w:rPr>
        <w:t xml:space="preserve">2. Previous discussions (main points)</w:t>
      </w:r>
    </w:p>
    <w:p w:rsidR="00000000" w:rsidDel="00000000" w:rsidP="00000000" w:rsidRDefault="00000000" w:rsidRPr="00000000" w14:paraId="0000001A">
      <w:pPr>
        <w:rPr/>
      </w:pPr>
      <w:r w:rsidDel="00000000" w:rsidR="00000000" w:rsidRPr="00000000">
        <w:rPr>
          <w:rtl w:val="0"/>
        </w:rPr>
        <w:t xml:space="preserve">Full minutes can be found under </w:t>
      </w:r>
      <w:hyperlink r:id="rId14">
        <w:r w:rsidDel="00000000" w:rsidR="00000000" w:rsidRPr="00000000">
          <w:rPr>
            <w:color w:val="1155cc"/>
            <w:u w:val="single"/>
            <w:rtl w:val="0"/>
          </w:rPr>
          <w:t xml:space="preserve">https://github.com/ld4lt/linguistic-annotation/tree/master/doc/minutes</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Feb, 26 2020, 14:00-15:00 CET</w:t>
      </w:r>
    </w:p>
    <w:p w:rsidR="00000000" w:rsidDel="00000000" w:rsidP="00000000" w:rsidRDefault="00000000" w:rsidRPr="00000000" w14:paraId="0000001D">
      <w:pPr>
        <w:numPr>
          <w:ilvl w:val="0"/>
          <w:numId w:val="14"/>
        </w:numPr>
        <w:ind w:left="720" w:hanging="360"/>
        <w:rPr>
          <w:u w:val="none"/>
        </w:rPr>
      </w:pPr>
      <w:r w:rsidDel="00000000" w:rsidR="00000000" w:rsidRPr="00000000">
        <w:rPr>
          <w:rtl w:val="0"/>
        </w:rPr>
        <w:t xml:space="preserve">discussion to be continued via LD4LT (later possibly within a new W3C CG)</w:t>
      </w:r>
    </w:p>
    <w:p w:rsidR="00000000" w:rsidDel="00000000" w:rsidP="00000000" w:rsidRDefault="00000000" w:rsidRPr="00000000" w14:paraId="0000001E">
      <w:pPr>
        <w:numPr>
          <w:ilvl w:val="0"/>
          <w:numId w:val="14"/>
        </w:numPr>
        <w:ind w:left="720" w:hanging="360"/>
        <w:rPr>
          <w:u w:val="none"/>
        </w:rPr>
      </w:pPr>
      <w:r w:rsidDel="00000000" w:rsidR="00000000" w:rsidRPr="00000000">
        <w:rPr>
          <w:rtl w:val="0"/>
        </w:rPr>
        <w:t xml:space="preserve">Goal: W3C CG report with designated specifications for linguistic annotations on the web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Apr, 23 2020, 10:00-11:30 CET</w:t>
      </w:r>
    </w:p>
    <w:p w:rsidR="00000000" w:rsidDel="00000000" w:rsidP="00000000" w:rsidRDefault="00000000" w:rsidRPr="00000000" w14:paraId="00000021">
      <w:pPr>
        <w:numPr>
          <w:ilvl w:val="0"/>
          <w:numId w:val="11"/>
        </w:numPr>
        <w:ind w:left="720" w:hanging="360"/>
      </w:pPr>
      <w:r w:rsidDel="00000000" w:rsidR="00000000" w:rsidRPr="00000000">
        <w:rPr>
          <w:rtl w:val="0"/>
        </w:rPr>
        <w:t xml:space="preserve">Goal: (community) standard for an RDF representation of linguistic annotations on the web</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GitHub repo </w:t>
      </w:r>
      <w:hyperlink r:id="rId15">
        <w:r w:rsidDel="00000000" w:rsidR="00000000" w:rsidRPr="00000000">
          <w:rPr>
            <w:color w:val="1155cc"/>
            <w:u w:val="single"/>
            <w:rtl w:val="0"/>
          </w:rPr>
          <w:t xml:space="preserve">https://github.com/ld4lt/linguistic-annotation</w:t>
        </w:r>
      </w:hyperlink>
      <w:r w:rsidDel="00000000" w:rsidR="00000000" w:rsidRPr="00000000">
        <w:rPr>
          <w:rtl w:val="0"/>
        </w:rPr>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Along with RDF-based vocabularies (NIF, WA, etc.) also consider ISO standards (LAF and domain-specific standards)</w:t>
      </w:r>
    </w:p>
    <w:p w:rsidR="00000000" w:rsidDel="00000000" w:rsidP="00000000" w:rsidRDefault="00000000" w:rsidRPr="00000000" w14:paraId="00000024">
      <w:pPr>
        <w:numPr>
          <w:ilvl w:val="1"/>
          <w:numId w:val="11"/>
        </w:numPr>
        <w:ind w:left="1440" w:hanging="360"/>
        <w:rPr>
          <w:u w:val="none"/>
        </w:rPr>
      </w:pPr>
      <w:r w:rsidDel="00000000" w:rsidR="00000000" w:rsidRPr="00000000">
        <w:rPr>
          <w:b w:val="1"/>
          <w:rtl w:val="0"/>
        </w:rPr>
        <w:t xml:space="preserve">TODO@Thierry+others</w:t>
      </w:r>
      <w:r w:rsidDel="00000000" w:rsidR="00000000" w:rsidRPr="00000000">
        <w:rPr>
          <w:rtl w:val="0"/>
        </w:rPr>
        <w:t xml:space="preserve">: find a way to make these documents or related documentations (e.g., publications) accessible to all participants, e.g. via GitHub repo</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Before discussing next steps, sub-tasks, etc., create an overview document over weaknesses of NIF, WA and LAF </w:t>
      </w:r>
    </w:p>
    <w:p w:rsidR="00000000" w:rsidDel="00000000" w:rsidP="00000000" w:rsidRDefault="00000000" w:rsidRPr="00000000" w14:paraId="00000026">
      <w:pPr>
        <w:numPr>
          <w:ilvl w:val="1"/>
          <w:numId w:val="11"/>
        </w:numPr>
        <w:ind w:left="1440" w:hanging="360"/>
        <w:rPr>
          <w:u w:val="none"/>
        </w:rPr>
      </w:pPr>
      <w:r w:rsidDel="00000000" w:rsidR="00000000" w:rsidRPr="00000000">
        <w:rPr>
          <w:b w:val="1"/>
          <w:rtl w:val="0"/>
        </w:rPr>
        <w:t xml:space="preserve">TODO@Christian+Milan</w:t>
      </w:r>
      <w:r w:rsidDel="00000000" w:rsidR="00000000" w:rsidRPr="00000000">
        <w:rPr>
          <w:rtl w:val="0"/>
        </w:rPr>
        <w:t xml:space="preserve">: “survey preparation”. =&gt; This overview document will be the basis for the next telco</w:t>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6 week rhythm for telcos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Jul, 09, 2020, 10:00-11:00 CET</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Focus on discussing relations with ISO</w:t>
      </w:r>
    </w:p>
    <w:p w:rsidR="00000000" w:rsidDel="00000000" w:rsidP="00000000" w:rsidRDefault="00000000" w:rsidRPr="00000000" w14:paraId="0000002B">
      <w:pPr>
        <w:numPr>
          <w:ilvl w:val="1"/>
          <w:numId w:val="7"/>
        </w:numPr>
        <w:ind w:left="1440" w:hanging="360"/>
      </w:pPr>
      <w:r w:rsidDel="00000000" w:rsidR="00000000" w:rsidRPr="00000000">
        <w:rPr>
          <w:rtl w:val="0"/>
        </w:rPr>
        <w:t xml:space="preserve">Suggestion to develop specifications independently from ISO, but consider publicly available information as a source of inspiration, focus on NIF+Web Annotation (JK: +1, APL: +1)</w:t>
      </w:r>
    </w:p>
    <w:p w:rsidR="00000000" w:rsidDel="00000000" w:rsidP="00000000" w:rsidRDefault="00000000" w:rsidRPr="00000000" w14:paraId="0000002C">
      <w:pPr>
        <w:numPr>
          <w:ilvl w:val="1"/>
          <w:numId w:val="7"/>
        </w:numPr>
        <w:ind w:left="1440" w:hanging="360"/>
      </w:pPr>
      <w:r w:rsidDel="00000000" w:rsidR="00000000" w:rsidRPr="00000000">
        <w:rPr>
          <w:rtl w:val="0"/>
        </w:rPr>
        <w:t xml:space="preserve">This means that data structures required by ISO standards should be expressible in an RDF serialization, too</w:t>
      </w:r>
    </w:p>
    <w:p w:rsidR="00000000" w:rsidDel="00000000" w:rsidP="00000000" w:rsidRDefault="00000000" w:rsidRPr="00000000" w14:paraId="0000002D">
      <w:pPr>
        <w:numPr>
          <w:ilvl w:val="1"/>
          <w:numId w:val="7"/>
        </w:numPr>
        <w:ind w:left="1440" w:hanging="360"/>
      </w:pPr>
      <w:r w:rsidDel="00000000" w:rsidR="00000000" w:rsidRPr="00000000">
        <w:rPr>
          <w:rtl w:val="0"/>
        </w:rPr>
        <w:t xml:space="preserve">This means that compliance with ISO standards is not a goal (but a welcome side-effect, if possible)</w:t>
      </w:r>
    </w:p>
    <w:p w:rsidR="00000000" w:rsidDel="00000000" w:rsidP="00000000" w:rsidRDefault="00000000" w:rsidRPr="00000000" w14:paraId="0000002E">
      <w:pPr>
        <w:numPr>
          <w:ilvl w:val="1"/>
          <w:numId w:val="7"/>
        </w:numPr>
        <w:ind w:left="1440" w:hanging="360"/>
      </w:pPr>
      <w:r w:rsidDel="00000000" w:rsidR="00000000" w:rsidRPr="00000000">
        <w:rPr>
          <w:rtl w:val="0"/>
        </w:rPr>
        <w:t xml:space="preserve">Private/proprietary information about ISO standards must not be discussed.</w:t>
      </w:r>
    </w:p>
    <w:p w:rsidR="00000000" w:rsidDel="00000000" w:rsidP="00000000" w:rsidRDefault="00000000" w:rsidRPr="00000000" w14:paraId="0000002F">
      <w:pPr>
        <w:pStyle w:val="Heading1"/>
        <w:rPr/>
      </w:pPr>
      <w:bookmarkStart w:colFirst="0" w:colLast="0" w:name="_t7asayh1ray" w:id="5"/>
      <w:bookmarkEnd w:id="5"/>
      <w:r w:rsidDel="00000000" w:rsidR="00000000" w:rsidRPr="00000000">
        <w:rPr>
          <w:rtl w:val="0"/>
        </w:rPr>
        <w:t xml:space="preserve">3. Current telco: 2020-07-09</w:t>
      </w:r>
    </w:p>
    <w:p w:rsidR="00000000" w:rsidDel="00000000" w:rsidP="00000000" w:rsidRDefault="00000000" w:rsidRPr="00000000" w14:paraId="00000030">
      <w:pPr>
        <w:rPr/>
      </w:pPr>
      <w:r w:rsidDel="00000000" w:rsidR="00000000" w:rsidRPr="00000000">
        <w:rPr>
          <w:rtl w:val="0"/>
        </w:rPr>
        <w:t xml:space="preserve">Doodle poll for fixing the date: </w:t>
      </w:r>
      <w:hyperlink r:id="rId16">
        <w:r w:rsidDel="00000000" w:rsidR="00000000" w:rsidRPr="00000000">
          <w:rPr>
            <w:color w:val="1155cc"/>
            <w:u w:val="single"/>
            <w:rtl w:val="0"/>
          </w:rPr>
          <w:t xml:space="preserve">https://doodle.com/poll/v8xqhfrgx623knpk</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Date 2020-07-09, 10:00 CEST (Berlin time)</w:t>
      </w:r>
    </w:p>
    <w:p w:rsidR="00000000" w:rsidDel="00000000" w:rsidP="00000000" w:rsidRDefault="00000000" w:rsidRPr="00000000" w14:paraId="00000032">
      <w:pPr>
        <w:rPr/>
      </w:pPr>
      <w:r w:rsidDel="00000000" w:rsidR="00000000" w:rsidRPr="00000000">
        <w:rPr>
          <w:rtl w:val="0"/>
        </w:rPr>
        <w:t xml:space="preserve">Video conferencing software: Zoom</w:t>
      </w:r>
    </w:p>
    <w:p w:rsidR="00000000" w:rsidDel="00000000" w:rsidP="00000000" w:rsidRDefault="00000000" w:rsidRPr="00000000" w14:paraId="00000033">
      <w:pPr>
        <w:ind w:left="0" w:firstLine="0"/>
        <w:rPr/>
      </w:pPr>
      <w:hyperlink r:id="rId17">
        <w:r w:rsidDel="00000000" w:rsidR="00000000" w:rsidRPr="00000000">
          <w:rPr>
            <w:color w:val="1155cc"/>
            <w:u w:val="single"/>
            <w:rtl w:val="0"/>
          </w:rPr>
          <w:t xml:space="preserve">https://uni-frankfurt.zoom.us/j/96129388773?pwd=ZXZlbjVtNHc0SkE3YkNaN0pyREtSZz09</w:t>
        </w:r>
      </w:hyperlink>
      <w:r w:rsidDel="00000000" w:rsidR="00000000" w:rsidRPr="00000000">
        <w:rPr>
          <w:rtl w:val="0"/>
        </w:rPr>
        <w:t xml:space="preserve"> </w:t>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Meeting ID: 961 2938 8773</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Password: 402092</w:t>
      </w:r>
    </w:p>
    <w:p w:rsidR="00000000" w:rsidDel="00000000" w:rsidP="00000000" w:rsidRDefault="00000000" w:rsidRPr="00000000" w14:paraId="00000036">
      <w:pPr>
        <w:numPr>
          <w:ilvl w:val="0"/>
          <w:numId w:val="8"/>
        </w:numPr>
        <w:ind w:left="720" w:hanging="360"/>
      </w:pPr>
      <w:r w:rsidDel="00000000" w:rsidR="00000000" w:rsidRPr="00000000">
        <w:rPr>
          <w:rtl w:val="0"/>
        </w:rPr>
        <w:t xml:space="preserve">One tap mobile</w:t>
      </w:r>
    </w:p>
    <w:p w:rsidR="00000000" w:rsidDel="00000000" w:rsidP="00000000" w:rsidRDefault="00000000" w:rsidRPr="00000000" w14:paraId="00000037">
      <w:pPr>
        <w:numPr>
          <w:ilvl w:val="0"/>
          <w:numId w:val="8"/>
        </w:numPr>
        <w:ind w:left="720" w:hanging="360"/>
      </w:pPr>
      <w:r w:rsidDel="00000000" w:rsidR="00000000" w:rsidRPr="00000000">
        <w:rPr>
          <w:rtl w:val="0"/>
        </w:rPr>
        <w:t xml:space="preserve">+496971049922,,96129388773#,,,,0#,,402092# Germany</w:t>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+493056795800,,96129388773#,,,,0#,,402092# Germany</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Dial by your location</w:t>
      </w:r>
    </w:p>
    <w:p w:rsidR="00000000" w:rsidDel="00000000" w:rsidP="00000000" w:rsidRDefault="00000000" w:rsidRPr="00000000" w14:paraId="0000003B">
      <w:pPr>
        <w:numPr>
          <w:ilvl w:val="0"/>
          <w:numId w:val="8"/>
        </w:numPr>
        <w:ind w:left="720" w:hanging="360"/>
      </w:pPr>
      <w:r w:rsidDel="00000000" w:rsidR="00000000" w:rsidRPr="00000000">
        <w:rPr>
          <w:rtl w:val="0"/>
        </w:rPr>
        <w:t xml:space="preserve">+49 69 7104 9922 Germany</w:t>
      </w:r>
    </w:p>
    <w:p w:rsidR="00000000" w:rsidDel="00000000" w:rsidP="00000000" w:rsidRDefault="00000000" w:rsidRPr="00000000" w14:paraId="0000003C">
      <w:pPr>
        <w:numPr>
          <w:ilvl w:val="0"/>
          <w:numId w:val="8"/>
        </w:numPr>
        <w:ind w:left="720" w:hanging="360"/>
      </w:pPr>
      <w:r w:rsidDel="00000000" w:rsidR="00000000" w:rsidRPr="00000000">
        <w:rPr>
          <w:rtl w:val="0"/>
        </w:rPr>
        <w:t xml:space="preserve">+49 30 5679 5800 Germany</w:t>
      </w:r>
    </w:p>
    <w:p w:rsidR="00000000" w:rsidDel="00000000" w:rsidP="00000000" w:rsidRDefault="00000000" w:rsidRPr="00000000" w14:paraId="0000003D">
      <w:pPr>
        <w:numPr>
          <w:ilvl w:val="0"/>
          <w:numId w:val="8"/>
        </w:numPr>
        <w:ind w:left="720" w:hanging="360"/>
      </w:pPr>
      <w:r w:rsidDel="00000000" w:rsidR="00000000" w:rsidRPr="00000000">
        <w:rPr>
          <w:rtl w:val="0"/>
        </w:rPr>
        <w:t xml:space="preserve">+49 69 3807 9883 Germany</w:t>
      </w:r>
    </w:p>
    <w:p w:rsidR="00000000" w:rsidDel="00000000" w:rsidP="00000000" w:rsidRDefault="00000000" w:rsidRPr="00000000" w14:paraId="0000003E">
      <w:pPr>
        <w:numPr>
          <w:ilvl w:val="0"/>
          <w:numId w:val="8"/>
        </w:numPr>
        <w:ind w:left="720" w:hanging="360"/>
      </w:pPr>
      <w:r w:rsidDel="00000000" w:rsidR="00000000" w:rsidRPr="00000000">
        <w:rPr>
          <w:rtl w:val="0"/>
        </w:rPr>
        <w:t xml:space="preserve">+49 695 050 2596 Germany</w:t>
      </w:r>
    </w:p>
    <w:p w:rsidR="00000000" w:rsidDel="00000000" w:rsidP="00000000" w:rsidRDefault="00000000" w:rsidRPr="00000000" w14:paraId="0000003F">
      <w:pPr>
        <w:numPr>
          <w:ilvl w:val="0"/>
          <w:numId w:val="8"/>
        </w:numPr>
        <w:ind w:left="720" w:hanging="360"/>
      </w:pPr>
      <w:r w:rsidDel="00000000" w:rsidR="00000000" w:rsidRPr="00000000">
        <w:rPr>
          <w:rtl w:val="0"/>
        </w:rPr>
        <w:t xml:space="preserve">Meeting ID: 961 2938 8773</w:t>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Password: 402092</w:t>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Find your local number: https://uni-frankfurt.zoom.us/u/acb1escdE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If there are any problems with the connection, please check </w:t>
      </w:r>
      <w:r w:rsidDel="00000000" w:rsidR="00000000" w:rsidRPr="00000000">
        <w:rPr>
          <w:b w:val="1"/>
          <w:rtl w:val="0"/>
        </w:rPr>
        <w:t xml:space="preserve">here</w:t>
      </w:r>
      <w:r w:rsidDel="00000000" w:rsidR="00000000" w:rsidRPr="00000000">
        <w:rPr>
          <w:rtl w:val="0"/>
        </w:rPr>
        <w:t xml:space="preserve"> for updates regarding the connection link or software, if nothing found, please contact Christian (christian.chiarcos) via Skype chat</w:t>
      </w:r>
    </w:p>
    <w:p w:rsidR="00000000" w:rsidDel="00000000" w:rsidP="00000000" w:rsidRDefault="00000000" w:rsidRPr="00000000" w14:paraId="00000044">
      <w:pPr>
        <w:pStyle w:val="Heading2"/>
        <w:rPr/>
      </w:pPr>
      <w:bookmarkStart w:colFirst="0" w:colLast="0" w:name="_ti4ck3nyi5qy" w:id="6"/>
      <w:bookmarkEnd w:id="6"/>
      <w:r w:rsidDel="00000000" w:rsidR="00000000" w:rsidRPr="00000000">
        <w:rPr>
          <w:rtl w:val="0"/>
        </w:rPr>
        <w:t xml:space="preserve">3.1 Agenda</w:t>
      </w:r>
    </w:p>
    <w:p w:rsidR="00000000" w:rsidDel="00000000" w:rsidP="00000000" w:rsidRDefault="00000000" w:rsidRPr="00000000" w14:paraId="00000045">
      <w:pPr>
        <w:rPr/>
      </w:pPr>
      <w:r w:rsidDel="00000000" w:rsidR="00000000" w:rsidRPr="00000000">
        <w:rPr>
          <w:rtl w:val="0"/>
        </w:rPr>
        <w:t xml:space="preserve">Overall goal </w:t>
      </w:r>
      <w:r w:rsidDel="00000000" w:rsidR="00000000" w:rsidRPr="00000000">
        <w:rPr>
          <w:u w:val="single"/>
          <w:rtl w:val="0"/>
        </w:rPr>
        <w:t xml:space="preserve">for the moment</w:t>
      </w:r>
      <w:r w:rsidDel="00000000" w:rsidR="00000000" w:rsidRPr="00000000">
        <w:rPr>
          <w:rtl w:val="0"/>
        </w:rPr>
        <w:t xml:space="preserve"> is to decide about goals (</w:t>
      </w:r>
      <w:r w:rsidDel="00000000" w:rsidR="00000000" w:rsidRPr="00000000">
        <w:rPr>
          <w:i w:val="1"/>
          <w:rtl w:val="0"/>
        </w:rPr>
        <w:t xml:space="preserve">why</w:t>
      </w:r>
      <w:r w:rsidDel="00000000" w:rsidR="00000000" w:rsidRPr="00000000">
        <w:rPr>
          <w:rtl w:val="0"/>
        </w:rPr>
        <w:t xml:space="preserve">), </w:t>
      </w:r>
      <w:r w:rsidDel="00000000" w:rsidR="00000000" w:rsidRPr="00000000">
        <w:rPr>
          <w:rtl w:val="0"/>
        </w:rPr>
        <w:t xml:space="preserve">approach (</w:t>
      </w:r>
      <w:r w:rsidDel="00000000" w:rsidR="00000000" w:rsidRPr="00000000">
        <w:rPr>
          <w:i w:val="1"/>
          <w:rtl w:val="0"/>
        </w:rPr>
        <w:t xml:space="preserve">how</w:t>
      </w:r>
      <w:r w:rsidDel="00000000" w:rsidR="00000000" w:rsidRPr="00000000">
        <w:rPr>
          <w:rtl w:val="0"/>
        </w:rPr>
        <w:t xml:space="preserve">) and to discuss possible sub-tasks (</w:t>
      </w:r>
      <w:r w:rsidDel="00000000" w:rsidR="00000000" w:rsidRPr="00000000">
        <w:rPr>
          <w:i w:val="1"/>
          <w:rtl w:val="0"/>
        </w:rPr>
        <w:t xml:space="preserve">what</w:t>
      </w:r>
      <w:r w:rsidDel="00000000" w:rsidR="00000000" w:rsidRPr="00000000">
        <w:rPr>
          <w:rtl w:val="0"/>
        </w:rPr>
        <w:t xml:space="preserve">), in that order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2"/>
        </w:numPr>
        <w:ind w:left="720" w:hanging="360"/>
        <w:rPr>
          <w:sz w:val="22"/>
          <w:szCs w:val="22"/>
        </w:rPr>
      </w:pPr>
      <w:r w:rsidDel="00000000" w:rsidR="00000000" w:rsidRPr="00000000">
        <w:rPr>
          <w:rtl w:val="0"/>
        </w:rPr>
        <w:t xml:space="preserve">Additions to the agenda (please add)</w:t>
      </w:r>
    </w:p>
    <w:p w:rsidR="00000000" w:rsidDel="00000000" w:rsidP="00000000" w:rsidRDefault="00000000" w:rsidRPr="00000000" w14:paraId="00000048">
      <w:pPr>
        <w:numPr>
          <w:ilvl w:val="0"/>
          <w:numId w:val="12"/>
        </w:numPr>
        <w:ind w:left="720" w:hanging="360"/>
        <w:rPr>
          <w:sz w:val="22"/>
          <w:szCs w:val="22"/>
        </w:rPr>
      </w:pPr>
      <w:r w:rsidDel="00000000" w:rsidR="00000000" w:rsidRPr="00000000">
        <w:rPr>
          <w:rtl w:val="0"/>
        </w:rPr>
        <w:t xml:space="preserve">Introduction of new participants (if any)</w:t>
      </w:r>
    </w:p>
    <w:p w:rsidR="00000000" w:rsidDel="00000000" w:rsidP="00000000" w:rsidRDefault="00000000" w:rsidRPr="00000000" w14:paraId="00000049">
      <w:pPr>
        <w:numPr>
          <w:ilvl w:val="0"/>
          <w:numId w:val="12"/>
        </w:numPr>
        <w:ind w:left="720" w:hanging="360"/>
        <w:rPr>
          <w:u w:val="none"/>
        </w:rPr>
      </w:pPr>
      <w:r w:rsidDel="00000000" w:rsidR="00000000" w:rsidRPr="00000000">
        <w:rPr>
          <w:rtl w:val="0"/>
        </w:rPr>
        <w:t xml:space="preserve">Summary of last telco</w:t>
      </w:r>
    </w:p>
    <w:p w:rsidR="00000000" w:rsidDel="00000000" w:rsidP="00000000" w:rsidRDefault="00000000" w:rsidRPr="00000000" w14:paraId="0000004A">
      <w:pPr>
        <w:numPr>
          <w:ilvl w:val="0"/>
          <w:numId w:val="12"/>
        </w:numPr>
        <w:ind w:left="720" w:hanging="360"/>
        <w:rPr>
          <w:u w:val="none"/>
        </w:rPr>
      </w:pPr>
      <w:r w:rsidDel="00000000" w:rsidR="00000000" w:rsidRPr="00000000">
        <w:rPr>
          <w:rtl w:val="0"/>
        </w:rPr>
        <w:t xml:space="preserve">Update on survey (vocabularies and requirements)</w:t>
      </w:r>
    </w:p>
    <w:p w:rsidR="00000000" w:rsidDel="00000000" w:rsidP="00000000" w:rsidRDefault="00000000" w:rsidRPr="00000000" w14:paraId="0000004B">
      <w:pPr>
        <w:numPr>
          <w:ilvl w:val="0"/>
          <w:numId w:val="12"/>
        </w:numPr>
        <w:ind w:left="720" w:hanging="360"/>
        <w:rPr>
          <w:sz w:val="22"/>
          <w:szCs w:val="22"/>
        </w:rPr>
      </w:pPr>
      <w:r w:rsidDel="00000000" w:rsidR="00000000" w:rsidRPr="00000000">
        <w:rPr>
          <w:rtl w:val="0"/>
        </w:rPr>
        <w:t xml:space="preserve">Discussing the suggested approach</w:t>
      </w:r>
      <w:r w:rsidDel="00000000" w:rsidR="00000000" w:rsidRPr="00000000">
        <w:rPr>
          <w:rtl w:val="0"/>
        </w:rPr>
      </w:r>
    </w:p>
    <w:p w:rsidR="00000000" w:rsidDel="00000000" w:rsidP="00000000" w:rsidRDefault="00000000" w:rsidRPr="00000000" w14:paraId="0000004C">
      <w:pPr>
        <w:numPr>
          <w:ilvl w:val="1"/>
          <w:numId w:val="12"/>
        </w:numPr>
        <w:ind w:left="1440" w:hanging="360"/>
        <w:rPr>
          <w:sz w:val="22"/>
          <w:szCs w:val="22"/>
        </w:rPr>
      </w:pPr>
      <w:r w:rsidDel="00000000" w:rsidR="00000000" w:rsidRPr="00000000">
        <w:rPr>
          <w:rtl w:val="0"/>
        </w:rPr>
        <w:t xml:space="preserve">General goals</w:t>
      </w:r>
    </w:p>
    <w:p w:rsidR="00000000" w:rsidDel="00000000" w:rsidP="00000000" w:rsidRDefault="00000000" w:rsidRPr="00000000" w14:paraId="0000004D">
      <w:pPr>
        <w:numPr>
          <w:ilvl w:val="1"/>
          <w:numId w:val="12"/>
        </w:numPr>
        <w:ind w:left="1440" w:hanging="360"/>
        <w:rPr>
          <w:sz w:val="22"/>
          <w:szCs w:val="22"/>
        </w:rPr>
      </w:pPr>
      <w:r w:rsidDel="00000000" w:rsidR="00000000" w:rsidRPr="00000000">
        <w:rPr>
          <w:rtl w:val="0"/>
        </w:rPr>
        <w:t xml:space="preserve">What to standardize</w:t>
      </w:r>
    </w:p>
    <w:p w:rsidR="00000000" w:rsidDel="00000000" w:rsidP="00000000" w:rsidRDefault="00000000" w:rsidRPr="00000000" w14:paraId="0000004E">
      <w:pPr>
        <w:numPr>
          <w:ilvl w:val="1"/>
          <w:numId w:val="12"/>
        </w:numPr>
        <w:ind w:left="1440" w:hanging="360"/>
        <w:rPr>
          <w:sz w:val="22"/>
          <w:szCs w:val="22"/>
        </w:rPr>
      </w:pPr>
      <w:r w:rsidDel="00000000" w:rsidR="00000000" w:rsidRPr="00000000">
        <w:rPr>
          <w:rtl w:val="0"/>
        </w:rPr>
        <w:t xml:space="preserve">Sub-task after sub-task or working in parallel?</w:t>
      </w:r>
    </w:p>
    <w:p w:rsidR="00000000" w:rsidDel="00000000" w:rsidP="00000000" w:rsidRDefault="00000000" w:rsidRPr="00000000" w14:paraId="0000004F">
      <w:pPr>
        <w:numPr>
          <w:ilvl w:val="1"/>
          <w:numId w:val="12"/>
        </w:numPr>
        <w:ind w:left="1440" w:hanging="360"/>
        <w:rPr>
          <w:sz w:val="22"/>
          <w:szCs w:val="22"/>
        </w:rPr>
      </w:pPr>
      <w:r w:rsidDel="00000000" w:rsidR="00000000" w:rsidRPr="00000000">
        <w:rPr>
          <w:rtl w:val="0"/>
        </w:rPr>
        <w:t xml:space="preserve">Top-down or bottom-up? </w:t>
      </w:r>
    </w:p>
    <w:p w:rsidR="00000000" w:rsidDel="00000000" w:rsidP="00000000" w:rsidRDefault="00000000" w:rsidRPr="00000000" w14:paraId="00000050">
      <w:pPr>
        <w:numPr>
          <w:ilvl w:val="1"/>
          <w:numId w:val="12"/>
        </w:numPr>
        <w:ind w:left="1440" w:hanging="360"/>
        <w:rPr>
          <w:sz w:val="22"/>
          <w:szCs w:val="22"/>
        </w:rPr>
      </w:pPr>
      <w:r w:rsidDel="00000000" w:rsidR="00000000" w:rsidRPr="00000000">
        <w:rPr>
          <w:rtl w:val="0"/>
        </w:rPr>
        <w:t xml:space="preserve">Defining sub-tasks</w:t>
      </w:r>
    </w:p>
    <w:p w:rsidR="00000000" w:rsidDel="00000000" w:rsidP="00000000" w:rsidRDefault="00000000" w:rsidRPr="00000000" w14:paraId="00000051">
      <w:pPr>
        <w:numPr>
          <w:ilvl w:val="0"/>
          <w:numId w:val="12"/>
        </w:numPr>
        <w:ind w:left="720" w:hanging="360"/>
        <w:rPr>
          <w:sz w:val="22"/>
          <w:szCs w:val="22"/>
        </w:rPr>
      </w:pPr>
      <w:r w:rsidDel="00000000" w:rsidR="00000000" w:rsidRPr="00000000">
        <w:rPr>
          <w:rtl w:val="0"/>
        </w:rPr>
        <w:t xml:space="preserve">Next steps</w:t>
      </w:r>
    </w:p>
    <w:p w:rsidR="00000000" w:rsidDel="00000000" w:rsidP="00000000" w:rsidRDefault="00000000" w:rsidRPr="00000000" w14:paraId="00000052">
      <w:pPr>
        <w:numPr>
          <w:ilvl w:val="1"/>
          <w:numId w:val="12"/>
        </w:numPr>
        <w:ind w:left="1440" w:hanging="360"/>
        <w:rPr>
          <w:sz w:val="22"/>
          <w:szCs w:val="22"/>
        </w:rPr>
      </w:pPr>
      <w:r w:rsidDel="00000000" w:rsidR="00000000" w:rsidRPr="00000000">
        <w:rPr>
          <w:rtl w:val="0"/>
        </w:rPr>
        <w:t xml:space="preserve">Naming the child ;)</w:t>
      </w:r>
    </w:p>
    <w:p w:rsidR="00000000" w:rsidDel="00000000" w:rsidP="00000000" w:rsidRDefault="00000000" w:rsidRPr="00000000" w14:paraId="00000053">
      <w:pPr>
        <w:numPr>
          <w:ilvl w:val="1"/>
          <w:numId w:val="12"/>
        </w:numPr>
        <w:ind w:left="1440" w:hanging="360"/>
        <w:rPr>
          <w:sz w:val="22"/>
          <w:szCs w:val="22"/>
        </w:rPr>
      </w:pPr>
      <w:r w:rsidDel="00000000" w:rsidR="00000000" w:rsidRPr="00000000">
        <w:rPr>
          <w:rtl w:val="0"/>
        </w:rPr>
        <w:t xml:space="preserve">Assigning sub-tasks</w:t>
      </w:r>
    </w:p>
    <w:p w:rsidR="00000000" w:rsidDel="00000000" w:rsidP="00000000" w:rsidRDefault="00000000" w:rsidRPr="00000000" w14:paraId="00000054">
      <w:pPr>
        <w:numPr>
          <w:ilvl w:val="1"/>
          <w:numId w:val="12"/>
        </w:numPr>
        <w:ind w:left="1440" w:hanging="360"/>
        <w:rPr>
          <w:sz w:val="22"/>
          <w:szCs w:val="22"/>
        </w:rPr>
      </w:pPr>
      <w:r w:rsidDel="00000000" w:rsidR="00000000" w:rsidRPr="00000000">
        <w:rPr>
          <w:rtl w:val="0"/>
        </w:rPr>
        <w:t xml:space="preserve">Next call</w:t>
      </w:r>
    </w:p>
    <w:p w:rsidR="00000000" w:rsidDel="00000000" w:rsidP="00000000" w:rsidRDefault="00000000" w:rsidRPr="00000000" w14:paraId="00000055">
      <w:pPr>
        <w:pStyle w:val="Heading2"/>
        <w:jc w:val="both"/>
        <w:rPr/>
      </w:pPr>
      <w:bookmarkStart w:colFirst="0" w:colLast="0" w:name="_ojoe6x3uv2vk" w:id="7"/>
      <w:bookmarkEnd w:id="7"/>
      <w:r w:rsidDel="00000000" w:rsidR="00000000" w:rsidRPr="00000000">
        <w:rPr>
          <w:rtl w:val="0"/>
        </w:rPr>
        <w:t xml:space="preserve">3.2 Participants (please add yourself)</w:t>
      </w:r>
    </w:p>
    <w:p w:rsidR="00000000" w:rsidDel="00000000" w:rsidP="00000000" w:rsidRDefault="00000000" w:rsidRPr="00000000" w14:paraId="00000056">
      <w:pPr>
        <w:rPr/>
      </w:pPr>
      <w:r w:rsidDel="00000000" w:rsidR="00000000" w:rsidRPr="00000000">
        <w:rPr>
          <w:rtl w:val="0"/>
        </w:rPr>
        <w:t xml:space="preserve">CC - Christian Chiarcos</w:t>
      </w:r>
    </w:p>
    <w:p w:rsidR="00000000" w:rsidDel="00000000" w:rsidP="00000000" w:rsidRDefault="00000000" w:rsidRPr="00000000" w14:paraId="00000057">
      <w:pPr>
        <w:rPr/>
      </w:pPr>
      <w:r w:rsidDel="00000000" w:rsidR="00000000" w:rsidRPr="00000000">
        <w:rPr>
          <w:rtl w:val="0"/>
        </w:rPr>
        <w:t xml:space="preserve">APL - Antonio Pareja-Lora</w:t>
      </w:r>
    </w:p>
    <w:p w:rsidR="00000000" w:rsidDel="00000000" w:rsidP="00000000" w:rsidRDefault="00000000" w:rsidRPr="00000000" w14:paraId="00000058">
      <w:pPr>
        <w:rPr/>
      </w:pPr>
      <w:r w:rsidDel="00000000" w:rsidR="00000000" w:rsidRPr="00000000">
        <w:rPr>
          <w:rtl w:val="0"/>
        </w:rPr>
        <w:t xml:space="preserve">RS - Ranka Stanković</w:t>
      </w:r>
    </w:p>
    <w:p w:rsidR="00000000" w:rsidDel="00000000" w:rsidP="00000000" w:rsidRDefault="00000000" w:rsidRPr="00000000" w14:paraId="00000059">
      <w:pPr>
        <w:rPr/>
      </w:pPr>
      <w:r w:rsidDel="00000000" w:rsidR="00000000" w:rsidRPr="00000000">
        <w:rPr>
          <w:rtl w:val="0"/>
        </w:rPr>
        <w:t xml:space="preserve">MD - Milan Dojchinovski</w:t>
      </w:r>
    </w:p>
    <w:p w:rsidR="00000000" w:rsidDel="00000000" w:rsidP="00000000" w:rsidRDefault="00000000" w:rsidRPr="00000000" w14:paraId="0000005A">
      <w:pPr>
        <w:rPr/>
      </w:pPr>
      <w:r w:rsidDel="00000000" w:rsidR="00000000" w:rsidRPr="00000000">
        <w:rPr>
          <w:rtl w:val="0"/>
        </w:rPr>
        <w:t xml:space="preserve">FK - Fahad Khan</w:t>
      </w:r>
    </w:p>
    <w:p w:rsidR="00000000" w:rsidDel="00000000" w:rsidP="00000000" w:rsidRDefault="00000000" w:rsidRPr="00000000" w14:paraId="0000005B">
      <w:pPr>
        <w:rPr/>
      </w:pPr>
      <w:r w:rsidDel="00000000" w:rsidR="00000000" w:rsidRPr="00000000">
        <w:rPr>
          <w:rtl w:val="0"/>
        </w:rPr>
        <w:t xml:space="preserve">JBG - Julia Bosque-Gil</w:t>
      </w:r>
    </w:p>
    <w:p w:rsidR="00000000" w:rsidDel="00000000" w:rsidP="00000000" w:rsidRDefault="00000000" w:rsidRPr="00000000" w14:paraId="0000005C">
      <w:pPr>
        <w:rPr/>
      </w:pPr>
      <w:r w:rsidDel="00000000" w:rsidR="00000000" w:rsidRPr="00000000">
        <w:rPr>
          <w:rtl w:val="0"/>
        </w:rPr>
        <w:t xml:space="preserve">TD - Thierry Declerck</w:t>
      </w:r>
    </w:p>
    <w:p w:rsidR="00000000" w:rsidDel="00000000" w:rsidP="00000000" w:rsidRDefault="00000000" w:rsidRPr="00000000" w14:paraId="0000005D">
      <w:pPr>
        <w:rPr/>
      </w:pPr>
      <w:r w:rsidDel="00000000" w:rsidR="00000000" w:rsidRPr="00000000">
        <w:rPr>
          <w:rtl w:val="0"/>
        </w:rPr>
        <w:t xml:space="preserve">JM - John P. McCrae</w:t>
      </w:r>
    </w:p>
    <w:p w:rsidR="00000000" w:rsidDel="00000000" w:rsidP="00000000" w:rsidRDefault="00000000" w:rsidRPr="00000000" w14:paraId="0000005E">
      <w:pPr>
        <w:rPr/>
      </w:pPr>
      <w:r w:rsidDel="00000000" w:rsidR="00000000" w:rsidRPr="00000000">
        <w:rPr>
          <w:rtl w:val="0"/>
        </w:rPr>
        <w:t xml:space="preserve">JK - Joel Kalvesmaki</w:t>
      </w:r>
    </w:p>
    <w:p w:rsidR="00000000" w:rsidDel="00000000" w:rsidP="00000000" w:rsidRDefault="00000000" w:rsidRPr="00000000" w14:paraId="0000005F">
      <w:pPr>
        <w:rPr/>
      </w:pPr>
      <w:r w:rsidDel="00000000" w:rsidR="00000000" w:rsidRPr="00000000">
        <w:rPr>
          <w:rtl w:val="0"/>
        </w:rPr>
        <w:t xml:space="preserve">EMP - Elena Montiel-Ponsoda</w:t>
      </w:r>
    </w:p>
    <w:p w:rsidR="00000000" w:rsidDel="00000000" w:rsidP="00000000" w:rsidRDefault="00000000" w:rsidRPr="00000000" w14:paraId="00000060">
      <w:pPr>
        <w:rPr/>
      </w:pPr>
      <w:r w:rsidDel="00000000" w:rsidR="00000000" w:rsidRPr="00000000">
        <w:rPr>
          <w:rtl w:val="0"/>
        </w:rPr>
        <w:t xml:space="preserve">PMC - Patricia Martín-Chozas</w:t>
      </w:r>
      <w:r w:rsidDel="00000000" w:rsidR="00000000" w:rsidRPr="00000000">
        <w:rPr>
          <w:rtl w:val="0"/>
        </w:rPr>
      </w:r>
    </w:p>
    <w:p w:rsidR="00000000" w:rsidDel="00000000" w:rsidP="00000000" w:rsidRDefault="00000000" w:rsidRPr="00000000" w14:paraId="00000061">
      <w:pPr>
        <w:pStyle w:val="Heading2"/>
        <w:jc w:val="both"/>
        <w:rPr/>
      </w:pPr>
      <w:bookmarkStart w:colFirst="0" w:colLast="0" w:name="_wlbl33g3epkt" w:id="8"/>
      <w:bookmarkEnd w:id="8"/>
      <w:r w:rsidDel="00000000" w:rsidR="00000000" w:rsidRPr="00000000">
        <w:rPr>
          <w:rtl w:val="0"/>
        </w:rPr>
        <w:t xml:space="preserve">3.3 Minutes</w:t>
      </w:r>
      <w:r w:rsidDel="00000000" w:rsidR="00000000" w:rsidRPr="00000000">
        <w:rPr>
          <w:rtl w:val="0"/>
        </w:rPr>
      </w:r>
    </w:p>
    <w:p w:rsidR="00000000" w:rsidDel="00000000" w:rsidP="00000000" w:rsidRDefault="00000000" w:rsidRPr="00000000" w14:paraId="00000062">
      <w:pPr>
        <w:numPr>
          <w:ilvl w:val="0"/>
          <w:numId w:val="12"/>
        </w:numPr>
        <w:ind w:left="720" w:hanging="360"/>
      </w:pPr>
      <w:r w:rsidDel="00000000" w:rsidR="00000000" w:rsidRPr="00000000">
        <w:rPr>
          <w:rtl w:val="0"/>
        </w:rPr>
        <w:t xml:space="preserve">Additions to the agenda (please add)</w:t>
      </w:r>
    </w:p>
    <w:p w:rsidR="00000000" w:rsidDel="00000000" w:rsidP="00000000" w:rsidRDefault="00000000" w:rsidRPr="00000000" w14:paraId="00000063">
      <w:pPr>
        <w:numPr>
          <w:ilvl w:val="0"/>
          <w:numId w:val="12"/>
        </w:numPr>
        <w:ind w:left="720" w:hanging="360"/>
      </w:pPr>
      <w:r w:rsidDel="00000000" w:rsidR="00000000" w:rsidRPr="00000000">
        <w:rPr>
          <w:rtl w:val="0"/>
        </w:rPr>
        <w:t xml:space="preserve">Introduction of new participants (if any)</w:t>
      </w:r>
    </w:p>
    <w:p w:rsidR="00000000" w:rsidDel="00000000" w:rsidP="00000000" w:rsidRDefault="00000000" w:rsidRPr="00000000" w14:paraId="00000064">
      <w:pPr>
        <w:numPr>
          <w:ilvl w:val="0"/>
          <w:numId w:val="12"/>
        </w:numPr>
        <w:ind w:left="720" w:hanging="360"/>
      </w:pPr>
      <w:r w:rsidDel="00000000" w:rsidR="00000000" w:rsidRPr="00000000">
        <w:rPr>
          <w:rtl w:val="0"/>
        </w:rPr>
        <w:t xml:space="preserve">Summary of last telco</w:t>
      </w:r>
    </w:p>
    <w:p w:rsidR="00000000" w:rsidDel="00000000" w:rsidP="00000000" w:rsidRDefault="00000000" w:rsidRPr="00000000" w14:paraId="00000065">
      <w:pPr>
        <w:ind w:left="0" w:firstLine="0"/>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numPr>
                <w:ilvl w:val="0"/>
                <w:numId w:val="12"/>
              </w:numPr>
              <w:ind w:left="720" w:hanging="360"/>
            </w:pPr>
            <w:r w:rsidDel="00000000" w:rsidR="00000000" w:rsidRPr="00000000">
              <w:rPr>
                <w:rtl w:val="0"/>
              </w:rPr>
              <w:t xml:space="preserve">Goal: (community) standard for an RDF representation of linguistic annotations on the web</w:t>
            </w:r>
          </w:p>
          <w:p w:rsidR="00000000" w:rsidDel="00000000" w:rsidP="00000000" w:rsidRDefault="00000000" w:rsidRPr="00000000" w14:paraId="00000067">
            <w:pPr>
              <w:numPr>
                <w:ilvl w:val="0"/>
                <w:numId w:val="12"/>
              </w:numPr>
              <w:ind w:left="720" w:hanging="360"/>
            </w:pPr>
            <w:r w:rsidDel="00000000" w:rsidR="00000000" w:rsidRPr="00000000">
              <w:rPr>
                <w:rtl w:val="0"/>
              </w:rPr>
              <w:t xml:space="preserve">GitHub repo </w:t>
            </w:r>
            <w:hyperlink r:id="rId18">
              <w:r w:rsidDel="00000000" w:rsidR="00000000" w:rsidRPr="00000000">
                <w:rPr>
                  <w:color w:val="1155cc"/>
                  <w:u w:val="single"/>
                  <w:rtl w:val="0"/>
                </w:rPr>
                <w:t xml:space="preserve">https://github.com/ld4lt/linguistic-annotation</w:t>
              </w:r>
            </w:hyperlink>
            <w:r w:rsidDel="00000000" w:rsidR="00000000" w:rsidRPr="00000000">
              <w:rPr>
                <w:rtl w:val="0"/>
              </w:rPr>
            </w:r>
          </w:p>
          <w:p w:rsidR="00000000" w:rsidDel="00000000" w:rsidP="00000000" w:rsidRDefault="00000000" w:rsidRPr="00000000" w14:paraId="00000068">
            <w:pPr>
              <w:numPr>
                <w:ilvl w:val="0"/>
                <w:numId w:val="12"/>
              </w:numPr>
              <w:ind w:left="720" w:hanging="360"/>
            </w:pPr>
            <w:r w:rsidDel="00000000" w:rsidR="00000000" w:rsidRPr="00000000">
              <w:rPr>
                <w:rtl w:val="0"/>
              </w:rPr>
              <w:t xml:space="preserve">Along with RDF-based vocabularies (NIF, WA, etc.) also consider ISO standards (LAF and domain-specific standards)</w:t>
            </w:r>
          </w:p>
          <w:p w:rsidR="00000000" w:rsidDel="00000000" w:rsidP="00000000" w:rsidRDefault="00000000" w:rsidRPr="00000000" w14:paraId="00000069">
            <w:pPr>
              <w:numPr>
                <w:ilvl w:val="1"/>
                <w:numId w:val="12"/>
              </w:numPr>
              <w:ind w:left="1440" w:hanging="360"/>
            </w:pPr>
            <w:r w:rsidDel="00000000" w:rsidR="00000000" w:rsidRPr="00000000">
              <w:rPr>
                <w:b w:val="1"/>
                <w:rtl w:val="0"/>
              </w:rPr>
              <w:t xml:space="preserve">TODO@Thierry+others</w:t>
            </w:r>
            <w:r w:rsidDel="00000000" w:rsidR="00000000" w:rsidRPr="00000000">
              <w:rPr>
                <w:rtl w:val="0"/>
              </w:rPr>
              <w:t xml:space="preserve">: find a way to make these documents or related documentations (e.g., publications) accessible to all participants, e.g. via GitHub repo</w:t>
            </w:r>
          </w:p>
          <w:p w:rsidR="00000000" w:rsidDel="00000000" w:rsidP="00000000" w:rsidRDefault="00000000" w:rsidRPr="00000000" w14:paraId="0000006A">
            <w:pPr>
              <w:numPr>
                <w:ilvl w:val="0"/>
                <w:numId w:val="12"/>
              </w:numPr>
              <w:ind w:left="720" w:hanging="360"/>
            </w:pPr>
            <w:r w:rsidDel="00000000" w:rsidR="00000000" w:rsidRPr="00000000">
              <w:rPr>
                <w:rtl w:val="0"/>
              </w:rPr>
              <w:t xml:space="preserve">Before discussing next steps, sub-tasks, etc., create an overview document over weaknesses of NIF, WA and LAF </w:t>
            </w:r>
          </w:p>
          <w:p w:rsidR="00000000" w:rsidDel="00000000" w:rsidP="00000000" w:rsidRDefault="00000000" w:rsidRPr="00000000" w14:paraId="0000006B">
            <w:pPr>
              <w:numPr>
                <w:ilvl w:val="1"/>
                <w:numId w:val="12"/>
              </w:numPr>
              <w:ind w:left="1440" w:hanging="360"/>
            </w:pPr>
            <w:r w:rsidDel="00000000" w:rsidR="00000000" w:rsidRPr="00000000">
              <w:rPr>
                <w:b w:val="1"/>
                <w:rtl w:val="0"/>
              </w:rPr>
              <w:t xml:space="preserve">TODO@Christian+Milan</w:t>
            </w:r>
            <w:r w:rsidDel="00000000" w:rsidR="00000000" w:rsidRPr="00000000">
              <w:rPr>
                <w:rtl w:val="0"/>
              </w:rPr>
              <w:t xml:space="preserve">: “survey preparation”. =&gt; This overview document will be the basis for the next telco</w:t>
            </w:r>
          </w:p>
          <w:p w:rsidR="00000000" w:rsidDel="00000000" w:rsidP="00000000" w:rsidRDefault="00000000" w:rsidRPr="00000000" w14:paraId="0000006C">
            <w:pPr>
              <w:numPr>
                <w:ilvl w:val="0"/>
                <w:numId w:val="12"/>
              </w:numPr>
              <w:ind w:left="720" w:hanging="360"/>
            </w:pPr>
            <w:r w:rsidDel="00000000" w:rsidR="00000000" w:rsidRPr="00000000">
              <w:rPr>
                <w:rtl w:val="0"/>
              </w:rPr>
              <w:t xml:space="preserve">6 week rhythm for telcos</w:t>
            </w:r>
          </w:p>
        </w:tc>
      </w:tr>
    </w:tbl>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2"/>
        </w:numPr>
        <w:ind w:left="720" w:hanging="360"/>
      </w:pPr>
      <w:r w:rsidDel="00000000" w:rsidR="00000000" w:rsidRPr="00000000">
        <w:rPr>
          <w:rtl w:val="0"/>
        </w:rPr>
        <w:t xml:space="preserve">Update on survey over vocabularies and requirements</w:t>
      </w:r>
    </w:p>
    <w:p w:rsidR="00000000" w:rsidDel="00000000" w:rsidP="00000000" w:rsidRDefault="00000000" w:rsidRPr="00000000" w14:paraId="00000070">
      <w:pPr>
        <w:numPr>
          <w:ilvl w:val="1"/>
          <w:numId w:val="12"/>
        </w:numPr>
        <w:ind w:left="1440" w:hanging="360"/>
        <w:rPr>
          <w:u w:val="none"/>
        </w:rPr>
      </w:pPr>
      <w:hyperlink r:id="rId19">
        <w:r w:rsidDel="00000000" w:rsidR="00000000" w:rsidRPr="00000000">
          <w:rPr>
            <w:color w:val="1155cc"/>
            <w:u w:val="single"/>
            <w:rtl w:val="0"/>
          </w:rPr>
          <w:t xml:space="preserve">https://github.com/ld4lt/linguistic-annotation/blob/master/survey/required-features.md</w:t>
        </w:r>
      </w:hyperlink>
      <w:r w:rsidDel="00000000" w:rsidR="00000000" w:rsidRPr="00000000">
        <w:rPr>
          <w:rtl w:val="0"/>
        </w:rPr>
      </w:r>
    </w:p>
    <w:p w:rsidR="00000000" w:rsidDel="00000000" w:rsidP="00000000" w:rsidRDefault="00000000" w:rsidRPr="00000000" w14:paraId="00000071">
      <w:pPr>
        <w:numPr>
          <w:ilvl w:val="2"/>
          <w:numId w:val="12"/>
        </w:numPr>
        <w:ind w:left="2160" w:hanging="360"/>
        <w:rPr>
          <w:u w:val="none"/>
        </w:rPr>
      </w:pPr>
      <w:r w:rsidDel="00000000" w:rsidR="00000000" w:rsidRPr="00000000">
        <w:rPr>
          <w:rtl w:val="0"/>
        </w:rPr>
        <w:t xml:space="preserve">Overview over part (A)  LLOD compliancy</w:t>
      </w:r>
    </w:p>
    <w:p w:rsidR="00000000" w:rsidDel="00000000" w:rsidP="00000000" w:rsidRDefault="00000000" w:rsidRPr="00000000" w14:paraId="00000072">
      <w:pPr>
        <w:numPr>
          <w:ilvl w:val="2"/>
          <w:numId w:val="12"/>
        </w:numPr>
        <w:ind w:left="2160" w:hanging="360"/>
        <w:rPr>
          <w:u w:val="none"/>
        </w:rPr>
      </w:pPr>
      <w:r w:rsidDel="00000000" w:rsidR="00000000" w:rsidRPr="00000000">
        <w:rPr>
          <w:b w:val="1"/>
          <w:rtl w:val="0"/>
        </w:rPr>
        <w:t xml:space="preserve">TODO@all</w:t>
      </w:r>
      <w:r w:rsidDel="00000000" w:rsidR="00000000" w:rsidRPr="00000000">
        <w:rPr>
          <w:rtl w:val="0"/>
        </w:rPr>
        <w:t xml:space="preserve">: please think about additional requirements</w:t>
      </w:r>
    </w:p>
    <w:p w:rsidR="00000000" w:rsidDel="00000000" w:rsidP="00000000" w:rsidRDefault="00000000" w:rsidRPr="00000000" w14:paraId="00000073">
      <w:pPr>
        <w:numPr>
          <w:ilvl w:val="2"/>
          <w:numId w:val="12"/>
        </w:numPr>
        <w:ind w:left="2160" w:hanging="360"/>
        <w:rPr>
          <w:u w:val="none"/>
        </w:rPr>
      </w:pPr>
      <w:r w:rsidDel="00000000" w:rsidR="00000000" w:rsidRPr="00000000">
        <w:rPr>
          <w:b w:val="1"/>
          <w:rtl w:val="0"/>
        </w:rPr>
        <w:t xml:space="preserve">TODO@next time</w:t>
      </w:r>
      <w:r w:rsidDel="00000000" w:rsidR="00000000" w:rsidRPr="00000000">
        <w:rPr>
          <w:rtl w:val="0"/>
        </w:rPr>
        <w:t xml:space="preserve">: parts (B) to (F): other requirements</w:t>
      </w:r>
      <w:r w:rsidDel="00000000" w:rsidR="00000000" w:rsidRPr="00000000">
        <w:rPr>
          <w:rtl w:val="0"/>
        </w:rPr>
      </w:r>
    </w:p>
    <w:p w:rsidR="00000000" w:rsidDel="00000000" w:rsidP="00000000" w:rsidRDefault="00000000" w:rsidRPr="00000000" w14:paraId="00000074">
      <w:pPr>
        <w:numPr>
          <w:ilvl w:val="1"/>
          <w:numId w:val="12"/>
        </w:numPr>
        <w:ind w:left="1440" w:hanging="360"/>
        <w:rPr>
          <w:u w:val="none"/>
        </w:rPr>
      </w:pPr>
      <w:hyperlink r:id="rId20">
        <w:r w:rsidDel="00000000" w:rsidR="00000000" w:rsidRPr="00000000">
          <w:rPr>
            <w:color w:val="1155cc"/>
            <w:u w:val="single"/>
            <w:rtl w:val="0"/>
          </w:rPr>
          <w:t xml:space="preserve">https://github.com/ld4lt/linguistic-annotation/tree/master/doc/iso</w:t>
        </w:r>
      </w:hyperlink>
      <w:r w:rsidDel="00000000" w:rsidR="00000000" w:rsidRPr="00000000">
        <w:rPr>
          <w:rtl w:val="0"/>
        </w:rPr>
        <w:t xml:space="preserve"> </w:t>
      </w:r>
    </w:p>
    <w:p w:rsidR="00000000" w:rsidDel="00000000" w:rsidP="00000000" w:rsidRDefault="00000000" w:rsidRPr="00000000" w14:paraId="00000075">
      <w:pPr>
        <w:numPr>
          <w:ilvl w:val="0"/>
          <w:numId w:val="12"/>
        </w:numPr>
        <w:ind w:left="720" w:hanging="360"/>
        <w:rPr>
          <w:u w:val="none"/>
        </w:rPr>
      </w:pPr>
      <w:r w:rsidDel="00000000" w:rsidR="00000000" w:rsidRPr="00000000">
        <w:rPr>
          <w:rtl w:val="0"/>
        </w:rPr>
        <w:t xml:space="preserve">Relation with ISO</w:t>
      </w:r>
    </w:p>
    <w:p w:rsidR="00000000" w:rsidDel="00000000" w:rsidP="00000000" w:rsidRDefault="00000000" w:rsidRPr="00000000" w14:paraId="00000076">
      <w:pPr>
        <w:numPr>
          <w:ilvl w:val="1"/>
          <w:numId w:val="12"/>
        </w:numPr>
        <w:ind w:left="1440" w:hanging="360"/>
        <w:rPr>
          <w:u w:val="none"/>
        </w:rPr>
      </w:pPr>
      <w:r w:rsidDel="00000000" w:rsidR="00000000" w:rsidRPr="00000000">
        <w:rPr>
          <w:rtl w:val="0"/>
        </w:rPr>
        <w:t xml:space="preserve">Access to proprietary content via </w:t>
      </w:r>
      <w:hyperlink r:id="rId21">
        <w:r w:rsidDel="00000000" w:rsidR="00000000" w:rsidRPr="00000000">
          <w:rPr>
            <w:color w:val="1155cc"/>
            <w:u w:val="single"/>
            <w:rtl w:val="0"/>
          </w:rPr>
          <w:t xml:space="preserve">https://github.com/ld4lt/linguistic-annotation-restricted</w:t>
        </w:r>
      </w:hyperlink>
      <w:r w:rsidDel="00000000" w:rsidR="00000000" w:rsidRPr="00000000">
        <w:rPr>
          <w:rtl w:val="0"/>
        </w:rPr>
        <w:t xml:space="preserve"> ?</w:t>
      </w:r>
    </w:p>
    <w:p w:rsidR="00000000" w:rsidDel="00000000" w:rsidP="00000000" w:rsidRDefault="00000000" w:rsidRPr="00000000" w14:paraId="00000077">
      <w:pPr>
        <w:numPr>
          <w:ilvl w:val="2"/>
          <w:numId w:val="12"/>
        </w:numPr>
        <w:ind w:left="2160" w:hanging="360"/>
        <w:rPr>
          <w:u w:val="none"/>
        </w:rPr>
      </w:pPr>
      <w:r w:rsidDel="00000000" w:rsidR="00000000" w:rsidRPr="00000000">
        <w:rPr>
          <w:rtl w:val="0"/>
        </w:rPr>
        <w:t xml:space="preserve">Not for ISO (German copyright permits a 15% excerpt of text for scientific research)</w:t>
      </w:r>
    </w:p>
    <w:p w:rsidR="00000000" w:rsidDel="00000000" w:rsidP="00000000" w:rsidRDefault="00000000" w:rsidRPr="00000000" w14:paraId="00000078">
      <w:pPr>
        <w:numPr>
          <w:ilvl w:val="1"/>
          <w:numId w:val="12"/>
        </w:numPr>
        <w:ind w:left="1440" w:hanging="360"/>
      </w:pPr>
      <w:r w:rsidDel="00000000" w:rsidR="00000000" w:rsidRPr="00000000">
        <w:rPr>
          <w:rtl w:val="0"/>
        </w:rPr>
        <w:t xml:space="preserve">Subsequent discussion about ISO involvement (TD, APL, CC, others)</w:t>
      </w:r>
    </w:p>
    <w:p w:rsidR="00000000" w:rsidDel="00000000" w:rsidP="00000000" w:rsidRDefault="00000000" w:rsidRPr="00000000" w14:paraId="00000079">
      <w:pPr>
        <w:numPr>
          <w:ilvl w:val="2"/>
          <w:numId w:val="12"/>
        </w:numPr>
        <w:ind w:left="2160" w:hanging="360"/>
        <w:rPr>
          <w:u w:val="none"/>
        </w:rPr>
      </w:pPr>
      <w:r w:rsidDel="00000000" w:rsidR="00000000" w:rsidRPr="00000000">
        <w:rPr>
          <w:rtl w:val="0"/>
        </w:rPr>
        <w:t xml:space="preserve">We cannot legally share ISO drafts nor standards within the group, ISO contributors are held to disclose conceptual models such as UML diagrams. In a public discussion, it is impossible to stay in sync with ISO developments</w:t>
      </w:r>
    </w:p>
    <w:p w:rsidR="00000000" w:rsidDel="00000000" w:rsidP="00000000" w:rsidRDefault="00000000" w:rsidRPr="00000000" w14:paraId="0000007A">
      <w:pPr>
        <w:numPr>
          <w:ilvl w:val="3"/>
          <w:numId w:val="12"/>
        </w:numPr>
        <w:ind w:left="2880" w:hanging="360"/>
        <w:rPr>
          <w:u w:val="none"/>
        </w:rPr>
      </w:pPr>
      <w:r w:rsidDel="00000000" w:rsidR="00000000" w:rsidRPr="00000000">
        <w:rPr>
          <w:rtl w:val="0"/>
        </w:rPr>
        <w:t xml:space="preserve">ISO standards are actively being developed, e.g., a current trend to intensify ties with the TEI and to focus on XML serializations</w:t>
      </w:r>
    </w:p>
    <w:p w:rsidR="00000000" w:rsidDel="00000000" w:rsidP="00000000" w:rsidRDefault="00000000" w:rsidRPr="00000000" w14:paraId="0000007B">
      <w:pPr>
        <w:numPr>
          <w:ilvl w:val="3"/>
          <w:numId w:val="12"/>
        </w:numPr>
        <w:ind w:left="2880" w:hanging="360"/>
        <w:rPr>
          <w:u w:val="none"/>
        </w:rPr>
      </w:pPr>
      <w:r w:rsidDel="00000000" w:rsidR="00000000" w:rsidRPr="00000000">
        <w:rPr>
          <w:rtl w:val="0"/>
        </w:rPr>
        <w:t xml:space="preserve">For the moment, we focus on a specification independently from ISO. This could be standardized at some later point (by ISO or otherwise), but ISO compliancy is not a priority right now</w:t>
      </w:r>
    </w:p>
    <w:p w:rsidR="00000000" w:rsidDel="00000000" w:rsidP="00000000" w:rsidRDefault="00000000" w:rsidRPr="00000000" w14:paraId="0000007C">
      <w:pPr>
        <w:numPr>
          <w:ilvl w:val="3"/>
          <w:numId w:val="12"/>
        </w:numPr>
        <w:ind w:left="2880" w:hanging="360"/>
        <w:rPr>
          <w:u w:val="none"/>
        </w:rPr>
      </w:pPr>
      <w:r w:rsidDel="00000000" w:rsidR="00000000" w:rsidRPr="00000000">
        <w:rPr>
          <w:rtl w:val="0"/>
        </w:rPr>
        <w:t xml:space="preserve">Because of the different serializations envisioned, ISO and LD4LT specifications can co-exist as they address different user groups</w:t>
      </w:r>
    </w:p>
    <w:p w:rsidR="00000000" w:rsidDel="00000000" w:rsidP="00000000" w:rsidRDefault="00000000" w:rsidRPr="00000000" w14:paraId="0000007D">
      <w:pPr>
        <w:numPr>
          <w:ilvl w:val="3"/>
          <w:numId w:val="12"/>
        </w:numPr>
        <w:ind w:left="2880" w:hanging="360"/>
        <w:rPr>
          <w:u w:val="none"/>
        </w:rPr>
      </w:pPr>
      <w:r w:rsidDel="00000000" w:rsidR="00000000" w:rsidRPr="00000000">
        <w:rPr>
          <w:rtl w:val="0"/>
        </w:rPr>
        <w:t xml:space="preserve">In order not to reinvent the wheel, we should consider results (publicly available documents) of the ISO standardization process as a source of inspiration. This would be published papers, and published papers only, even if they do not reflect the latest development of the respective ISO standard.</w:t>
      </w:r>
    </w:p>
    <w:p w:rsidR="00000000" w:rsidDel="00000000" w:rsidP="00000000" w:rsidRDefault="00000000" w:rsidRPr="00000000" w14:paraId="0000007E">
      <w:pPr>
        <w:numPr>
          <w:ilvl w:val="4"/>
          <w:numId w:val="12"/>
        </w:numPr>
        <w:ind w:left="3600" w:hanging="360"/>
        <w:rPr>
          <w:ins w:author="ANTONIO PAREJA LORA" w:id="0" w:date="2020-07-09T09:31:38Z"/>
          <w:u w:val="none"/>
        </w:rPr>
      </w:pPr>
      <w:r w:rsidDel="00000000" w:rsidR="00000000" w:rsidRPr="00000000">
        <w:rPr>
          <w:rtl w:val="0"/>
        </w:rPr>
        <w:t xml:space="preserve">APL: we can also use and provide summaries/excerpts of ISO-internal documents</w:t>
      </w:r>
      <w:ins w:author="ANTONIO PAREJA LORA" w:id="0" w:date="2020-07-09T09:31:38Z">
        <w:commentRangeStart w:id="0"/>
        <w:commentRangeStart w:id="1"/>
        <w:commentRangeStart w:id="2"/>
        <w:commentRangeStart w:id="3"/>
        <w:r w:rsidDel="00000000" w:rsidR="00000000" w:rsidRPr="00000000">
          <w:rPr>
            <w:rtl w:val="0"/>
          </w:rPr>
          <w:t xml:space="preserve">.</w:t>
        </w:r>
      </w:ins>
    </w:p>
    <w:p w:rsidR="00000000" w:rsidDel="00000000" w:rsidP="00000000" w:rsidRDefault="00000000" w:rsidRPr="00000000" w14:paraId="0000007F">
      <w:pPr>
        <w:numPr>
          <w:ilvl w:val="4"/>
          <w:numId w:val="12"/>
        </w:numPr>
        <w:ind w:left="3600" w:hanging="360"/>
        <w:rPr>
          <w:u w:val="none"/>
        </w:rPr>
      </w:pPr>
      <w:ins w:author="ANTONIO PAREJA LORA" w:id="0" w:date="2020-07-09T09:31:38Z">
        <w:r w:rsidDel="00000000" w:rsidR="00000000" w:rsidRPr="00000000">
          <w:rPr>
            <w:rtl w:val="0"/>
          </w:rPr>
          <w:t xml:space="preserve">APL: Also use the Data Category Registry: </w:t>
        </w:r>
        <w:r w:rsidDel="00000000" w:rsidR="00000000" w:rsidRPr="00000000">
          <w:fldChar w:fldCharType="begin"/>
        </w:r>
        <w:r w:rsidDel="00000000" w:rsidR="00000000" w:rsidRPr="00000000">
          <w:instrText xml:space="preserve">HYPERLINK "http://isocat.tbxinfo.net/rest/user/guest/workspace"</w:instrText>
        </w:r>
        <w:r w:rsidDel="00000000" w:rsidR="00000000" w:rsidRPr="00000000">
          <w:fldChar w:fldCharType="separate"/>
        </w:r>
        <w:r w:rsidDel="00000000" w:rsidR="00000000" w:rsidRPr="00000000">
          <w:rPr>
            <w:rtl w:val="0"/>
          </w:rPr>
          <w:t xml:space="preserve">http://isocat.tbxinfo.net/rest/user/guest/workspace</w:t>
        </w:r>
        <w:r w:rsidDel="00000000" w:rsidR="00000000" w:rsidRPr="00000000">
          <w:fldChar w:fldCharType="end"/>
        </w:r>
        <w:r w:rsidDel="00000000" w:rsidR="00000000" w:rsidRPr="00000000">
          <w:rPr>
            <w:rtl w:val="0"/>
          </w:rPr>
          <w:t xml:space="preserve">.</w:t>
        </w:r>
      </w:ins>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0">
      <w:pPr>
        <w:numPr>
          <w:ilvl w:val="2"/>
          <w:numId w:val="12"/>
        </w:numPr>
        <w:ind w:left="2160" w:hanging="360"/>
        <w:rPr>
          <w:u w:val="none"/>
        </w:rPr>
      </w:pPr>
      <w:r w:rsidDel="00000000" w:rsidR="00000000" w:rsidRPr="00000000">
        <w:rPr>
          <w:rtl w:val="0"/>
        </w:rPr>
        <w:t xml:space="preserve">Publicly available papers about ISO papers are collected in </w:t>
      </w:r>
      <w:hyperlink r:id="rId22">
        <w:r w:rsidDel="00000000" w:rsidR="00000000" w:rsidRPr="00000000">
          <w:rPr>
            <w:color w:val="1155cc"/>
            <w:u w:val="single"/>
            <w:rtl w:val="0"/>
          </w:rPr>
          <w:t xml:space="preserve">https://github.com/ld4lt/linguistic-annotation/tree/master/doc/iso</w:t>
        </w:r>
      </w:hyperlink>
      <w:r w:rsidDel="00000000" w:rsidR="00000000" w:rsidRPr="00000000">
        <w:rPr>
          <w:rtl w:val="0"/>
        </w:rPr>
        <w:t xml:space="preserve">, </w:t>
      </w:r>
      <w:r w:rsidDel="00000000" w:rsidR="00000000" w:rsidRPr="00000000">
        <w:rPr>
          <w:b w:val="1"/>
          <w:rtl w:val="0"/>
        </w:rPr>
        <w:t xml:space="preserve">TODO@all</w:t>
      </w:r>
      <w:r w:rsidDel="00000000" w:rsidR="00000000" w:rsidRPr="00000000">
        <w:rPr>
          <w:rtl w:val="0"/>
        </w:rPr>
        <w:t xml:space="preserve">: please add to that</w:t>
      </w:r>
    </w:p>
    <w:p w:rsidR="00000000" w:rsidDel="00000000" w:rsidP="00000000" w:rsidRDefault="00000000" w:rsidRPr="00000000" w14:paraId="00000081">
      <w:pPr>
        <w:numPr>
          <w:ilvl w:val="2"/>
          <w:numId w:val="12"/>
        </w:numPr>
        <w:ind w:left="2160" w:hanging="360"/>
        <w:rPr>
          <w:color w:val="ff0000"/>
        </w:rPr>
      </w:pPr>
      <w:r w:rsidDel="00000000" w:rsidR="00000000" w:rsidRPr="00000000">
        <w:rPr>
          <w:color w:val="ff0000"/>
          <w:rtl w:val="0"/>
        </w:rPr>
        <w:t xml:space="preserve">Tentative consensus (tbc):</w:t>
      </w:r>
    </w:p>
    <w:p w:rsidR="00000000" w:rsidDel="00000000" w:rsidP="00000000" w:rsidRDefault="00000000" w:rsidRPr="00000000" w14:paraId="00000082">
      <w:pPr>
        <w:numPr>
          <w:ilvl w:val="3"/>
          <w:numId w:val="12"/>
        </w:numPr>
        <w:ind w:left="2880" w:hanging="360"/>
        <w:rPr>
          <w:color w:val="ff0000"/>
        </w:rPr>
      </w:pPr>
      <w:r w:rsidDel="00000000" w:rsidR="00000000" w:rsidRPr="00000000">
        <w:rPr>
          <w:color w:val="ff0000"/>
          <w:rtl w:val="0"/>
        </w:rPr>
        <w:t xml:space="preserve">JK: draft in turtle, avoid any XML issues (CC: +1)</w:t>
      </w:r>
    </w:p>
    <w:p w:rsidR="00000000" w:rsidDel="00000000" w:rsidP="00000000" w:rsidRDefault="00000000" w:rsidRPr="00000000" w14:paraId="00000083">
      <w:pPr>
        <w:numPr>
          <w:ilvl w:val="3"/>
          <w:numId w:val="12"/>
        </w:numPr>
        <w:ind w:left="2880" w:hanging="360"/>
        <w:rPr>
          <w:color w:val="ff0000"/>
        </w:rPr>
      </w:pPr>
      <w:r w:rsidDel="00000000" w:rsidR="00000000" w:rsidRPr="00000000">
        <w:rPr>
          <w:color w:val="ff0000"/>
          <w:rtl w:val="0"/>
        </w:rPr>
        <w:t xml:space="preserve">CC: develop specifications independently from ISO, but consider publicly available information as a source of inspiration, focus on NIF+Web Annotation (JK: +1, APL: +1)</w:t>
      </w:r>
    </w:p>
    <w:p w:rsidR="00000000" w:rsidDel="00000000" w:rsidP="00000000" w:rsidRDefault="00000000" w:rsidRPr="00000000" w14:paraId="00000084">
      <w:pPr>
        <w:numPr>
          <w:ilvl w:val="4"/>
          <w:numId w:val="12"/>
        </w:numPr>
        <w:ind w:left="3600" w:hanging="360"/>
        <w:rPr>
          <w:color w:val="ff0000"/>
        </w:rPr>
      </w:pPr>
      <w:r w:rsidDel="00000000" w:rsidR="00000000" w:rsidRPr="00000000">
        <w:rPr>
          <w:color w:val="ff0000"/>
          <w:rtl w:val="0"/>
        </w:rPr>
        <w:t xml:space="preserve">This means that data structures required by ISO standards should be expressible in an RDF serialization, too</w:t>
      </w:r>
    </w:p>
    <w:p w:rsidR="00000000" w:rsidDel="00000000" w:rsidP="00000000" w:rsidRDefault="00000000" w:rsidRPr="00000000" w14:paraId="00000085">
      <w:pPr>
        <w:numPr>
          <w:ilvl w:val="4"/>
          <w:numId w:val="12"/>
        </w:numPr>
        <w:ind w:left="3600" w:hanging="360"/>
        <w:rPr>
          <w:color w:val="ff0000"/>
        </w:rPr>
      </w:pPr>
      <w:r w:rsidDel="00000000" w:rsidR="00000000" w:rsidRPr="00000000">
        <w:rPr>
          <w:color w:val="ff0000"/>
          <w:rtl w:val="0"/>
        </w:rPr>
        <w:t xml:space="preserve">This means that </w:t>
      </w:r>
      <w:r w:rsidDel="00000000" w:rsidR="00000000" w:rsidRPr="00000000">
        <w:rPr>
          <w:color w:val="ff0000"/>
          <w:rtl w:val="0"/>
        </w:rPr>
        <w:t xml:space="preserve">compliance</w:t>
      </w:r>
      <w:r w:rsidDel="00000000" w:rsidR="00000000" w:rsidRPr="00000000">
        <w:rPr>
          <w:color w:val="ff0000"/>
          <w:rtl w:val="0"/>
        </w:rPr>
        <w:t xml:space="preserve"> with ISO standards is not a goal (but a welcome side-effect, if possible)</w:t>
      </w:r>
    </w:p>
    <w:p w:rsidR="00000000" w:rsidDel="00000000" w:rsidP="00000000" w:rsidRDefault="00000000" w:rsidRPr="00000000" w14:paraId="00000086">
      <w:pPr>
        <w:numPr>
          <w:ilvl w:val="4"/>
          <w:numId w:val="12"/>
        </w:numPr>
        <w:ind w:left="3600" w:hanging="360"/>
        <w:rPr>
          <w:color w:val="ff0000"/>
        </w:rPr>
      </w:pPr>
      <w:r w:rsidDel="00000000" w:rsidR="00000000" w:rsidRPr="00000000">
        <w:rPr>
          <w:color w:val="ff0000"/>
          <w:rtl w:val="0"/>
        </w:rPr>
        <w:t xml:space="preserve">Private/proprietary information about ISO standards will not be discussed.</w:t>
      </w:r>
    </w:p>
    <w:p w:rsidR="00000000" w:rsidDel="00000000" w:rsidP="00000000" w:rsidRDefault="00000000" w:rsidRPr="00000000" w14:paraId="00000087">
      <w:pPr>
        <w:numPr>
          <w:ilvl w:val="0"/>
          <w:numId w:val="12"/>
        </w:numPr>
        <w:ind w:left="720" w:hanging="360"/>
      </w:pPr>
      <w:r w:rsidDel="00000000" w:rsidR="00000000" w:rsidRPr="00000000">
        <w:rPr>
          <w:rtl w:val="0"/>
        </w:rPr>
        <w:t xml:space="preserve">Next call</w:t>
      </w:r>
    </w:p>
    <w:p w:rsidR="00000000" w:rsidDel="00000000" w:rsidP="00000000" w:rsidRDefault="00000000" w:rsidRPr="00000000" w14:paraId="00000088">
      <w:pPr>
        <w:numPr>
          <w:ilvl w:val="1"/>
          <w:numId w:val="12"/>
        </w:numPr>
        <w:ind w:left="1440" w:hanging="360"/>
      </w:pPr>
      <w:r w:rsidDel="00000000" w:rsidR="00000000" w:rsidRPr="00000000">
        <w:rPr>
          <w:rtl w:val="0"/>
        </w:rPr>
        <w:t xml:space="preserve">6 weeks [Doodle for finding a date]</w:t>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12"/>
        </w:numPr>
        <w:ind w:left="720" w:hanging="360"/>
      </w:pPr>
      <w:r w:rsidDel="00000000" w:rsidR="00000000" w:rsidRPr="00000000">
        <w:rPr>
          <w:rtl w:val="0"/>
        </w:rPr>
        <w:t xml:space="preserve">Summary: Discussing the suggested approach (largely postponed)</w:t>
      </w:r>
    </w:p>
    <w:p w:rsidR="00000000" w:rsidDel="00000000" w:rsidP="00000000" w:rsidRDefault="00000000" w:rsidRPr="00000000" w14:paraId="0000008B">
      <w:pPr>
        <w:ind w:left="0" w:firstLine="0"/>
        <w:rPr>
          <w:i w:val="1"/>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i w:val="1"/>
              </w:rPr>
            </w:pPr>
            <w:r w:rsidDel="00000000" w:rsidR="00000000" w:rsidRPr="00000000">
              <w:rPr>
                <w:i w:val="1"/>
                <w:rtl w:val="0"/>
              </w:rPr>
              <w:t xml:space="preserve">Consensus so far</w:t>
            </w:r>
          </w:p>
          <w:p w:rsidR="00000000" w:rsidDel="00000000" w:rsidP="00000000" w:rsidRDefault="00000000" w:rsidRPr="00000000" w14:paraId="0000008D">
            <w:pPr>
              <w:numPr>
                <w:ilvl w:val="0"/>
                <w:numId w:val="16"/>
              </w:numPr>
              <w:ind w:left="720" w:hanging="360"/>
            </w:pPr>
            <w:r w:rsidDel="00000000" w:rsidR="00000000" w:rsidRPr="00000000">
              <w:rPr>
                <w:rtl w:val="0"/>
              </w:rPr>
              <w:t xml:space="preserve">Work on harmonizing NIF, Web Annotation and other vocabularies, using Web Annotation as a basis</w:t>
            </w:r>
          </w:p>
          <w:p w:rsidR="00000000" w:rsidDel="00000000" w:rsidP="00000000" w:rsidRDefault="00000000" w:rsidRPr="00000000" w14:paraId="0000008E">
            <w:pPr>
              <w:numPr>
                <w:ilvl w:val="0"/>
                <w:numId w:val="16"/>
              </w:numPr>
              <w:ind w:left="720" w:hanging="360"/>
            </w:pPr>
            <w:r w:rsidDel="00000000" w:rsidR="00000000" w:rsidRPr="00000000">
              <w:rPr>
                <w:rtl w:val="0"/>
              </w:rPr>
              <w:t xml:space="preserve">Publish this consensus model as persistent point of reference, e.g., as a W3C Community Report (of LD4LT or a designated, new CG)</w:t>
            </w:r>
          </w:p>
          <w:p w:rsidR="00000000" w:rsidDel="00000000" w:rsidP="00000000" w:rsidRDefault="00000000" w:rsidRPr="00000000" w14:paraId="0000008F">
            <w:pPr>
              <w:numPr>
                <w:ilvl w:val="0"/>
                <w:numId w:val="16"/>
              </w:numPr>
              <w:ind w:left="720" w:hanging="360"/>
              <w:rPr>
                <w:color w:val="ff0000"/>
              </w:rPr>
            </w:pPr>
            <w:r w:rsidDel="00000000" w:rsidR="00000000" w:rsidRPr="00000000">
              <w:rPr>
                <w:color w:val="ff0000"/>
                <w:rtl w:val="0"/>
              </w:rPr>
              <w:t xml:space="preserve">2020-07-09 (tbc): develop independently from ISO, take their publications as an inspiration, no (current) plans for ISO </w:t>
            </w:r>
            <w:r w:rsidDel="00000000" w:rsidR="00000000" w:rsidRPr="00000000">
              <w:rPr>
                <w:color w:val="ff0000"/>
                <w:rtl w:val="0"/>
              </w:rPr>
              <w:t xml:space="preserve">compliance</w:t>
            </w:r>
            <w:r w:rsidDel="00000000" w:rsidR="00000000" w:rsidRPr="00000000">
              <w:rPr>
                <w:color w:val="ff0000"/>
                <w:rtl w:val="0"/>
              </w:rPr>
              <w:t xml:space="preserve">/standardization</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i w:val="1"/>
                <w:rtl w:val="0"/>
              </w:rPr>
              <w:t xml:space="preserve">Open</w:t>
            </w:r>
            <w:r w:rsidDel="00000000" w:rsidR="00000000" w:rsidRPr="00000000">
              <w:rPr>
                <w:rtl w:val="0"/>
              </w:rPr>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Depending on survey results and original goals of these formats, decide what to cover and whether to provide extensions as direct extensions or a standalone module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Other points from the original proposal</w:t>
            </w:r>
          </w:p>
          <w:p w:rsidR="00000000" w:rsidDel="00000000" w:rsidP="00000000" w:rsidRDefault="00000000" w:rsidRPr="00000000" w14:paraId="00000095">
            <w:pPr>
              <w:numPr>
                <w:ilvl w:val="0"/>
                <w:numId w:val="9"/>
              </w:numPr>
              <w:ind w:left="450" w:hanging="360"/>
            </w:pPr>
            <w:r w:rsidDel="00000000" w:rsidR="00000000" w:rsidRPr="00000000">
              <w:rPr>
                <w:rtl w:val="0"/>
              </w:rPr>
              <w:t xml:space="preserve">Extend the consolidated model both wrt. genericity and explicitness (cf. LAF-based vocabularies above) and support for use cases currently not sufficiently covered (be it from language technology, knowledge engineering, computational lexicography or philology). </w:t>
            </w:r>
          </w:p>
          <w:p w:rsidR="00000000" w:rsidDel="00000000" w:rsidP="00000000" w:rsidRDefault="00000000" w:rsidRPr="00000000" w14:paraId="00000096">
            <w:pPr>
              <w:numPr>
                <w:ilvl w:val="0"/>
                <w:numId w:val="9"/>
              </w:numPr>
              <w:ind w:left="450" w:hanging="360"/>
            </w:pPr>
            <w:r w:rsidDel="00000000" w:rsidR="00000000" w:rsidRPr="00000000">
              <w:rPr>
                <w:rtl w:val="0"/>
              </w:rPr>
              <w:t xml:space="preserve">Develop a minimal consensus vocabulary that complements Web Annotation with NIF functionalities and generic linguistic data structures; can be an extension of Web Annotation or as a revision of NIF (“NIF 3.0”) or a stand-alone vocabulary (module) that can be used with NIF and WA.</w:t>
            </w:r>
            <w:r w:rsidDel="00000000" w:rsidR="00000000" w:rsidRPr="00000000">
              <w:rPr>
                <w:rtl w:val="0"/>
              </w:rPr>
            </w:r>
          </w:p>
        </w:tc>
      </w:tr>
    </w:tbl>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Heading1"/>
        <w:rPr/>
      </w:pPr>
      <w:bookmarkStart w:colFirst="0" w:colLast="0" w:name="_vgy9uxvw65dx" w:id="9"/>
      <w:bookmarkEnd w:id="9"/>
      <w:r w:rsidDel="00000000" w:rsidR="00000000" w:rsidRPr="00000000">
        <w:rPr>
          <w:rtl w:val="0"/>
        </w:rPr>
        <w:t xml:space="preserve">4. For future discussions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12"/>
        </w:numPr>
        <w:ind w:left="720" w:hanging="360"/>
      </w:pPr>
      <w:r w:rsidDel="00000000" w:rsidR="00000000" w:rsidRPr="00000000">
        <w:rPr>
          <w:rtl w:val="0"/>
        </w:rPr>
        <w:t xml:space="preserve">What to standardize</w:t>
      </w:r>
    </w:p>
    <w:p w:rsidR="00000000" w:rsidDel="00000000" w:rsidP="00000000" w:rsidRDefault="00000000" w:rsidRPr="00000000" w14:paraId="0000009B">
      <w:pPr>
        <w:ind w:left="720" w:firstLine="0"/>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i w:val="1"/>
                <w:rtl w:val="0"/>
              </w:rPr>
              <w:t xml:space="preserve">Proposed areas of activity</w:t>
            </w:r>
            <w:r w:rsidDel="00000000" w:rsidR="00000000" w:rsidRPr="00000000">
              <w:rPr>
                <w:rtl w:val="0"/>
              </w:rPr>
              <w:t xml:space="preserve"> (=&gt; sub-tasks)</w:t>
            </w:r>
          </w:p>
          <w:p w:rsidR="00000000" w:rsidDel="00000000" w:rsidP="00000000" w:rsidRDefault="00000000" w:rsidRPr="00000000" w14:paraId="0000009D">
            <w:pPr>
              <w:numPr>
                <w:ilvl w:val="0"/>
                <w:numId w:val="1"/>
              </w:numPr>
              <w:ind w:left="450" w:hanging="360"/>
            </w:pPr>
            <w:r w:rsidDel="00000000" w:rsidR="00000000" w:rsidRPr="00000000">
              <w:rPr>
                <w:rtl w:val="0"/>
              </w:rPr>
              <w:t xml:space="preserve">(Linguistic) Data structures (e.g., </w:t>
            </w:r>
            <w:r w:rsidDel="00000000" w:rsidR="00000000" w:rsidRPr="00000000">
              <w:rPr>
                <w:i w:val="1"/>
                <w:rtl w:val="0"/>
              </w:rPr>
              <w:t xml:space="preserve">token</w:t>
            </w:r>
            <w:r w:rsidDel="00000000" w:rsidR="00000000" w:rsidRPr="00000000">
              <w:rPr>
                <w:rtl w:val="0"/>
              </w:rPr>
              <w:t xml:space="preserve">) ?</w:t>
            </w:r>
          </w:p>
          <w:p w:rsidR="00000000" w:rsidDel="00000000" w:rsidP="00000000" w:rsidRDefault="00000000" w:rsidRPr="00000000" w14:paraId="0000009E">
            <w:pPr>
              <w:numPr>
                <w:ilvl w:val="0"/>
                <w:numId w:val="1"/>
              </w:numPr>
              <w:ind w:left="450" w:hanging="360"/>
            </w:pPr>
            <w:r w:rsidDel="00000000" w:rsidR="00000000" w:rsidRPr="00000000">
              <w:rPr>
                <w:rtl w:val="0"/>
              </w:rPr>
              <w:t xml:space="preserve">(Linguistic) Data categories (e.g., </w:t>
            </w:r>
            <w:r w:rsidDel="00000000" w:rsidR="00000000" w:rsidRPr="00000000">
              <w:rPr>
                <w:i w:val="1"/>
                <w:rtl w:val="0"/>
              </w:rPr>
              <w:t xml:space="preserve">noun phrase</w:t>
            </w:r>
            <w:r w:rsidDel="00000000" w:rsidR="00000000" w:rsidRPr="00000000">
              <w:rPr>
                <w:rtl w:val="0"/>
              </w:rPr>
              <w:t xml:space="preserve">) ?</w:t>
            </w:r>
          </w:p>
          <w:p w:rsidR="00000000" w:rsidDel="00000000" w:rsidP="00000000" w:rsidRDefault="00000000" w:rsidRPr="00000000" w14:paraId="0000009F">
            <w:pPr>
              <w:numPr>
                <w:ilvl w:val="0"/>
                <w:numId w:val="1"/>
              </w:numPr>
              <w:ind w:left="450" w:hanging="360"/>
            </w:pPr>
            <w:r w:rsidDel="00000000" w:rsidR="00000000" w:rsidRPr="00000000">
              <w:rPr>
                <w:rtl w:val="0"/>
              </w:rPr>
              <w:t xml:space="preserve">Fragment IRIs and selectors: How to access strings (etc.) in a </w:t>
            </w:r>
            <w:commentRangeStart w:id="4"/>
            <w:commentRangeStart w:id="5"/>
            <w:r w:rsidDel="00000000" w:rsidR="00000000" w:rsidRPr="00000000">
              <w:rPr>
                <w:rtl w:val="0"/>
              </w:rPr>
              <w:t xml:space="preserve">web document</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A0">
            <w:pPr>
              <w:numPr>
                <w:ilvl w:val="0"/>
                <w:numId w:val="1"/>
              </w:numPr>
              <w:ind w:left="450" w:hanging="360"/>
            </w:pPr>
            <w:r w:rsidDel="00000000" w:rsidR="00000000" w:rsidRPr="00000000">
              <w:rPr>
                <w:rtl w:val="0"/>
              </w:rPr>
              <w:t xml:space="preserve">Protocols and API? (possible inspiration: </w:t>
            </w:r>
            <w:hyperlink r:id="rId23">
              <w:r w:rsidDel="00000000" w:rsidR="00000000" w:rsidRPr="00000000">
                <w:rPr>
                  <w:color w:val="1155cc"/>
                  <w:u w:val="single"/>
                  <w:rtl w:val="0"/>
                </w:rPr>
                <w:t xml:space="preserve">DTS</w:t>
              </w:r>
            </w:hyperlink>
            <w:r w:rsidDel="00000000" w:rsidR="00000000" w:rsidRPr="00000000">
              <w:rPr>
                <w:rtl w:val="0"/>
              </w:rPr>
              <w:t xml:space="preserve">)</w:t>
            </w:r>
          </w:p>
          <w:p w:rsidR="00000000" w:rsidDel="00000000" w:rsidP="00000000" w:rsidRDefault="00000000" w:rsidRPr="00000000" w14:paraId="000000A1">
            <w:pPr>
              <w:numPr>
                <w:ilvl w:val="0"/>
                <w:numId w:val="1"/>
              </w:numPr>
              <w:ind w:left="450" w:hanging="360"/>
            </w:pPr>
            <w:r w:rsidDel="00000000" w:rsidR="00000000" w:rsidRPr="00000000">
              <w:rPr>
                <w:rtl w:val="0"/>
              </w:rPr>
              <w:t xml:space="preserve">Serializations (default format[s], embedding in markup languages)</w:t>
            </w:r>
          </w:p>
          <w:p w:rsidR="00000000" w:rsidDel="00000000" w:rsidP="00000000" w:rsidRDefault="00000000" w:rsidRPr="00000000" w14:paraId="000000A2">
            <w:pPr>
              <w:numPr>
                <w:ilvl w:val="0"/>
                <w:numId w:val="1"/>
              </w:numPr>
              <w:ind w:left="450" w:hanging="360"/>
            </w:pPr>
            <w:r w:rsidDel="00000000" w:rsidR="00000000" w:rsidRPr="00000000">
              <w:rPr>
                <w:rtl w:val="0"/>
              </w:rPr>
              <w:t xml:space="preserve">Anything else?</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12"/>
        </w:numPr>
        <w:ind w:left="720" w:hanging="360"/>
      </w:pPr>
      <w:r w:rsidDel="00000000" w:rsidR="00000000" w:rsidRPr="00000000">
        <w:rPr>
          <w:rtl w:val="0"/>
        </w:rPr>
        <w:t xml:space="preserve">General approach: </w:t>
      </w:r>
    </w:p>
    <w:p w:rsidR="00000000" w:rsidDel="00000000" w:rsidP="00000000" w:rsidRDefault="00000000" w:rsidRPr="00000000" w14:paraId="000000A5">
      <w:pPr>
        <w:numPr>
          <w:ilvl w:val="1"/>
          <w:numId w:val="12"/>
        </w:numPr>
        <w:ind w:left="1440" w:hanging="360"/>
      </w:pPr>
      <w:r w:rsidDel="00000000" w:rsidR="00000000" w:rsidRPr="00000000">
        <w:rPr>
          <w:rtl w:val="0"/>
        </w:rPr>
        <w:t xml:space="preserve">Sub-task after sub-task or working in parallel?</w:t>
      </w:r>
    </w:p>
    <w:p w:rsidR="00000000" w:rsidDel="00000000" w:rsidP="00000000" w:rsidRDefault="00000000" w:rsidRPr="00000000" w14:paraId="000000A6">
      <w:pPr>
        <w:ind w:left="720" w:firstLine="0"/>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i w:val="1"/>
                <w:rtl w:val="0"/>
              </w:rPr>
              <w:t xml:space="preserve">Depends on participants’ interests</w:t>
            </w:r>
            <w:r w:rsidDel="00000000" w:rsidR="00000000" w:rsidRPr="00000000">
              <w:rPr>
                <w:rtl w:val="0"/>
              </w:rPr>
            </w:r>
          </w:p>
        </w:tc>
      </w:tr>
    </w:tbl>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1"/>
          <w:numId w:val="12"/>
        </w:numPr>
        <w:ind w:left="1440" w:hanging="360"/>
      </w:pPr>
      <w:r w:rsidDel="00000000" w:rsidR="00000000" w:rsidRPr="00000000">
        <w:rPr>
          <w:rtl w:val="0"/>
        </w:rPr>
        <w:t xml:space="preserve">Top-down or bottom-up? </w:t>
      </w:r>
    </w:p>
    <w:p w:rsidR="00000000" w:rsidDel="00000000" w:rsidP="00000000" w:rsidRDefault="00000000" w:rsidRPr="00000000" w14:paraId="000000AA">
      <w:pPr>
        <w:numPr>
          <w:ilvl w:val="0"/>
          <w:numId w:val="3"/>
        </w:numPr>
        <w:ind w:left="2160" w:hanging="360"/>
      </w:pPr>
      <w:r w:rsidDel="00000000" w:rsidR="00000000" w:rsidRPr="00000000">
        <w:rPr>
          <w:rtl w:val="0"/>
        </w:rPr>
        <w:t xml:space="preserve">Top-down: compare main vocabularies and generalize, then extend to other vocabularies</w:t>
      </w:r>
    </w:p>
    <w:p w:rsidR="00000000" w:rsidDel="00000000" w:rsidP="00000000" w:rsidRDefault="00000000" w:rsidRPr="00000000" w14:paraId="000000AB">
      <w:pPr>
        <w:ind w:left="2880" w:firstLine="0"/>
        <w:rPr/>
      </w:pPr>
      <w:r w:rsidDel="00000000" w:rsidR="00000000" w:rsidRPr="00000000">
        <w:rPr>
          <w:rtl w:val="0"/>
        </w:rPr>
        <w:t xml:space="preserve">=&gt; priority is to collect problems and to select and to compare vocabularies</w:t>
      </w:r>
    </w:p>
    <w:p w:rsidR="00000000" w:rsidDel="00000000" w:rsidP="00000000" w:rsidRDefault="00000000" w:rsidRPr="00000000" w14:paraId="000000AC">
      <w:pPr>
        <w:numPr>
          <w:ilvl w:val="0"/>
          <w:numId w:val="3"/>
        </w:numPr>
        <w:ind w:left="2160" w:hanging="360"/>
      </w:pPr>
      <w:r w:rsidDel="00000000" w:rsidR="00000000" w:rsidRPr="00000000">
        <w:rPr>
          <w:rtl w:val="0"/>
        </w:rPr>
        <w:t xml:space="preserve">Bottom-up: choose one “base” vocabulary (say, WebAnnotation or NIF) and identify use cases that motivate certain extensions</w:t>
      </w:r>
    </w:p>
    <w:p w:rsidR="00000000" w:rsidDel="00000000" w:rsidP="00000000" w:rsidRDefault="00000000" w:rsidRPr="00000000" w14:paraId="000000AD">
      <w:pPr>
        <w:ind w:left="2880" w:firstLine="0"/>
        <w:rPr/>
      </w:pPr>
      <w:r w:rsidDel="00000000" w:rsidR="00000000" w:rsidRPr="00000000">
        <w:rPr>
          <w:rtl w:val="0"/>
        </w:rPr>
        <w:t xml:space="preserve">=&gt; priority is to collect use cases, problems, sample data</w:t>
      </w:r>
    </w:p>
    <w:p w:rsidR="00000000" w:rsidDel="00000000" w:rsidP="00000000" w:rsidRDefault="00000000" w:rsidRPr="00000000" w14:paraId="000000AE">
      <w:pPr>
        <w:ind w:left="720" w:firstLine="0"/>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i w:val="1"/>
                <w:rtl w:val="0"/>
              </w:rPr>
              <w:t xml:space="preserve">Proposal</w:t>
            </w:r>
            <w:r w:rsidDel="00000000" w:rsidR="00000000" w:rsidRPr="00000000">
              <w:rPr>
                <w:rtl w:val="0"/>
              </w:rPr>
            </w:r>
          </w:p>
          <w:p w:rsidR="00000000" w:rsidDel="00000000" w:rsidP="00000000" w:rsidRDefault="00000000" w:rsidRPr="00000000" w14:paraId="000000B0">
            <w:pPr>
              <w:widowControl w:val="0"/>
              <w:numPr>
                <w:ilvl w:val="0"/>
                <w:numId w:val="5"/>
              </w:numPr>
              <w:spacing w:line="240" w:lineRule="auto"/>
              <w:ind w:left="450" w:hanging="360"/>
            </w:pPr>
            <w:r w:rsidDel="00000000" w:rsidR="00000000" w:rsidRPr="00000000">
              <w:rPr>
                <w:rtl w:val="0"/>
              </w:rPr>
              <w:t xml:space="preserve">We can do both. With NIF and Web Annotation, we have a very good starting point for top-down modelling. At the same time, we need to start collecting sample data and applications to test this model on.</w:t>
            </w:r>
          </w:p>
          <w:p w:rsidR="00000000" w:rsidDel="00000000" w:rsidP="00000000" w:rsidRDefault="00000000" w:rsidRPr="00000000" w14:paraId="000000B1">
            <w:pPr>
              <w:widowControl w:val="0"/>
              <w:spacing w:line="240" w:lineRule="auto"/>
              <w:rPr/>
            </w:pPr>
            <w:r w:rsidDel="00000000" w:rsidR="00000000" w:rsidRPr="00000000">
              <w:rPr>
                <w:rtl w:val="0"/>
              </w:rPr>
              <w:t xml:space="preserve">=&gt; additional sub-task: elicit/collect use cases</w:t>
            </w:r>
          </w:p>
        </w:tc>
      </w:tr>
    </w:tbl>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12"/>
        </w:numPr>
        <w:ind w:left="720" w:hanging="360"/>
      </w:pPr>
      <w:r w:rsidDel="00000000" w:rsidR="00000000" w:rsidRPr="00000000">
        <w:rPr>
          <w:rtl w:val="0"/>
        </w:rPr>
        <w:t xml:space="preserve">Defining sub-tasks</w:t>
      </w:r>
    </w:p>
    <w:p w:rsidR="00000000" w:rsidDel="00000000" w:rsidP="00000000" w:rsidRDefault="00000000" w:rsidRPr="00000000" w14:paraId="000000B4">
      <w:pPr>
        <w:ind w:left="720" w:firstLine="0"/>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i w:val="1"/>
              </w:rPr>
            </w:pPr>
            <w:r w:rsidDel="00000000" w:rsidR="00000000" w:rsidRPr="00000000">
              <w:rPr>
                <w:i w:val="1"/>
                <w:rtl w:val="0"/>
              </w:rPr>
              <w:t xml:space="preserve">Proposal</w:t>
            </w:r>
          </w:p>
          <w:p w:rsidR="00000000" w:rsidDel="00000000" w:rsidP="00000000" w:rsidRDefault="00000000" w:rsidRPr="00000000" w14:paraId="000000B6">
            <w:pPr>
              <w:numPr>
                <w:ilvl w:val="0"/>
                <w:numId w:val="6"/>
              </w:numPr>
              <w:ind w:left="720" w:hanging="360"/>
            </w:pPr>
            <w:r w:rsidDel="00000000" w:rsidR="00000000" w:rsidRPr="00000000">
              <w:rPr>
                <w:rtl w:val="0"/>
              </w:rPr>
              <w:t xml:space="preserve">Moderation / overall coordination: 2 persons</w:t>
            </w:r>
          </w:p>
          <w:p w:rsidR="00000000" w:rsidDel="00000000" w:rsidP="00000000" w:rsidRDefault="00000000" w:rsidRPr="00000000" w14:paraId="000000B7">
            <w:pPr>
              <w:numPr>
                <w:ilvl w:val="1"/>
                <w:numId w:val="12"/>
              </w:numPr>
              <w:ind w:left="1440" w:hanging="360"/>
            </w:pPr>
            <w:r w:rsidDel="00000000" w:rsidR="00000000" w:rsidRPr="00000000">
              <w:rPr>
                <w:rtl w:val="0"/>
              </w:rPr>
              <w:t xml:space="preserve">Organize regular telcos, maintain GitHub and documentation</w:t>
            </w:r>
          </w:p>
          <w:p w:rsidR="00000000" w:rsidDel="00000000" w:rsidP="00000000" w:rsidRDefault="00000000" w:rsidRPr="00000000" w14:paraId="000000B8">
            <w:pPr>
              <w:numPr>
                <w:ilvl w:val="0"/>
                <w:numId w:val="4"/>
              </w:numPr>
              <w:ind w:left="720" w:hanging="360"/>
            </w:pPr>
            <w:r w:rsidDel="00000000" w:rsidR="00000000" w:rsidRPr="00000000">
              <w:rPr>
                <w:rtl w:val="0"/>
              </w:rPr>
              <w:t xml:space="preserve">Standardization subtasks: </w:t>
            </w:r>
            <w:commentRangeStart w:id="6"/>
            <w:r w:rsidDel="00000000" w:rsidR="00000000" w:rsidRPr="00000000">
              <w:rPr>
                <w:rtl w:val="0"/>
              </w:rPr>
              <w:t xml:space="preserve">&gt;= 1 person each</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9">
            <w:pPr>
              <w:numPr>
                <w:ilvl w:val="1"/>
                <w:numId w:val="12"/>
              </w:numPr>
              <w:ind w:left="1440" w:hanging="360"/>
            </w:pPr>
            <w:r w:rsidDel="00000000" w:rsidR="00000000" w:rsidRPr="00000000">
              <w:rPr>
                <w:rtl w:val="0"/>
              </w:rPr>
              <w:t xml:space="preserve">Report on subtask at telcos, organize task discussion (e.g., via sub-telcos, if necessary), maintain documentation</w:t>
            </w:r>
          </w:p>
          <w:p w:rsidR="00000000" w:rsidDel="00000000" w:rsidP="00000000" w:rsidRDefault="00000000" w:rsidRPr="00000000" w14:paraId="000000BA">
            <w:pPr>
              <w:numPr>
                <w:ilvl w:val="0"/>
                <w:numId w:val="10"/>
              </w:numPr>
              <w:ind w:left="720" w:hanging="360"/>
            </w:pPr>
            <w:r w:rsidDel="00000000" w:rsidR="00000000" w:rsidRPr="00000000">
              <w:rPr>
                <w:rtl w:val="0"/>
              </w:rPr>
              <w:t xml:space="preserve">Use case collection: &gt;= 1 person</w:t>
            </w:r>
          </w:p>
          <w:p w:rsidR="00000000" w:rsidDel="00000000" w:rsidP="00000000" w:rsidRDefault="00000000" w:rsidRPr="00000000" w14:paraId="000000BB">
            <w:pPr>
              <w:numPr>
                <w:ilvl w:val="1"/>
                <w:numId w:val="12"/>
              </w:numPr>
              <w:ind w:left="1440" w:hanging="360"/>
            </w:pPr>
            <w:r w:rsidDel="00000000" w:rsidR="00000000" w:rsidRPr="00000000">
              <w:rPr>
                <w:rtl w:val="0"/>
              </w:rPr>
              <w:t xml:space="preserve">Report on use case collection at telcos, maintain GitHub</w:t>
            </w:r>
          </w:p>
          <w:p w:rsidR="00000000" w:rsidDel="00000000" w:rsidP="00000000" w:rsidRDefault="00000000" w:rsidRPr="00000000" w14:paraId="000000BC">
            <w:pPr>
              <w:numPr>
                <w:ilvl w:val="0"/>
                <w:numId w:val="15"/>
              </w:numPr>
              <w:ind w:left="720" w:hanging="360"/>
            </w:pPr>
            <w:r w:rsidDel="00000000" w:rsidR="00000000" w:rsidRPr="00000000">
              <w:rPr>
                <w:rtl w:val="0"/>
              </w:rPr>
              <w:t xml:space="preserve">Other? Could be, for example</w:t>
            </w:r>
          </w:p>
          <w:p w:rsidR="00000000" w:rsidDel="00000000" w:rsidP="00000000" w:rsidRDefault="00000000" w:rsidRPr="00000000" w14:paraId="000000BD">
            <w:pPr>
              <w:numPr>
                <w:ilvl w:val="1"/>
                <w:numId w:val="12"/>
              </w:numPr>
              <w:ind w:left="1440" w:hanging="360"/>
            </w:pPr>
            <w:r w:rsidDel="00000000" w:rsidR="00000000" w:rsidRPr="00000000">
              <w:rPr>
                <w:rtl w:val="0"/>
              </w:rPr>
              <w:t xml:space="preserve">community proxies (say, to TEI standoff SIG)</w:t>
            </w:r>
          </w:p>
          <w:p w:rsidR="00000000" w:rsidDel="00000000" w:rsidP="00000000" w:rsidRDefault="00000000" w:rsidRPr="00000000" w14:paraId="000000BE">
            <w:pPr>
              <w:numPr>
                <w:ilvl w:val="1"/>
                <w:numId w:val="12"/>
              </w:numPr>
              <w:ind w:left="1440" w:hanging="360"/>
            </w:pPr>
            <w:r w:rsidDel="00000000" w:rsidR="00000000" w:rsidRPr="00000000">
              <w:rPr>
                <w:rtl w:val="0"/>
              </w:rPr>
              <w:t xml:space="preserve">any tools to be implemented ? (say, NIF 2.0/2.1 converter, fragment IRI converter)</w:t>
            </w:r>
          </w:p>
          <w:p w:rsidR="00000000" w:rsidDel="00000000" w:rsidP="00000000" w:rsidRDefault="00000000" w:rsidRPr="00000000" w14:paraId="000000BF">
            <w:pPr>
              <w:numPr>
                <w:ilvl w:val="1"/>
                <w:numId w:val="12"/>
              </w:numPr>
              <w:ind w:left="1440" w:hanging="360"/>
            </w:pPr>
            <w:r w:rsidDel="00000000" w:rsidR="00000000" w:rsidRPr="00000000">
              <w:rPr>
                <w:rtl w:val="0"/>
              </w:rPr>
              <w:t xml:space="preserve">duties include progress report at telcos</w:t>
            </w:r>
          </w:p>
        </w:tc>
      </w:tr>
    </w:tbl>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12"/>
        </w:numPr>
        <w:ind w:left="720" w:hanging="360"/>
      </w:pPr>
      <w:r w:rsidDel="00000000" w:rsidR="00000000" w:rsidRPr="00000000">
        <w:rPr>
          <w:rtl w:val="0"/>
        </w:rPr>
        <w:t xml:space="preserve">Naming the child ;)</w:t>
      </w:r>
    </w:p>
    <w:p w:rsidR="00000000" w:rsidDel="00000000" w:rsidP="00000000" w:rsidRDefault="00000000" w:rsidRPr="00000000" w14:paraId="000000C2">
      <w:pPr>
        <w:numPr>
          <w:ilvl w:val="1"/>
          <w:numId w:val="12"/>
        </w:numPr>
        <w:ind w:left="1440" w:hanging="360"/>
      </w:pPr>
      <w:r w:rsidDel="00000000" w:rsidR="00000000" w:rsidRPr="00000000">
        <w:rPr>
          <w:rtl w:val="0"/>
        </w:rPr>
        <w:t xml:space="preserve">Please send proposals to LD4LT mailing list (and mention “consolidating linguistic annotations” in the subject line)</w:t>
      </w:r>
    </w:p>
    <w:p w:rsidR="00000000" w:rsidDel="00000000" w:rsidP="00000000" w:rsidRDefault="00000000" w:rsidRPr="00000000" w14:paraId="000000C3">
      <w:pPr>
        <w:numPr>
          <w:ilvl w:val="0"/>
          <w:numId w:val="12"/>
        </w:numPr>
        <w:ind w:left="720" w:hanging="360"/>
      </w:pPr>
      <w:r w:rsidDel="00000000" w:rsidR="00000000" w:rsidRPr="00000000">
        <w:rPr>
          <w:rtl w:val="0"/>
        </w:rPr>
        <w:t xml:space="preserve">Assigning sub-tasks</w:t>
      </w:r>
    </w:p>
    <w:p w:rsidR="00000000" w:rsidDel="00000000" w:rsidP="00000000" w:rsidRDefault="00000000" w:rsidRPr="00000000" w14:paraId="000000C4">
      <w:pPr>
        <w:numPr>
          <w:ilvl w:val="1"/>
          <w:numId w:val="12"/>
        </w:numPr>
        <w:ind w:left="1440" w:hanging="360"/>
      </w:pPr>
      <w:r w:rsidDel="00000000" w:rsidR="00000000" w:rsidRPr="00000000">
        <w:rPr>
          <w:rtl w:val="0"/>
        </w:rPr>
        <w:t xml:space="preserve">suggestions for the nomination/election process?</w:t>
      </w:r>
    </w:p>
    <w:p w:rsidR="00000000" w:rsidDel="00000000" w:rsidP="00000000" w:rsidRDefault="00000000" w:rsidRPr="00000000" w14:paraId="000000C5">
      <w:pPr>
        <w:rPr>
          <w:b w:val="1"/>
        </w:rPr>
      </w:pPr>
      <w:r w:rsidDel="00000000" w:rsidR="00000000" w:rsidRPr="00000000">
        <w:rPr>
          <w:rtl w:val="0"/>
        </w:rPr>
        <w:br w:type="textWrapping"/>
        <w:br w:type="textWrapping"/>
      </w:r>
      <w:r w:rsidDel="00000000" w:rsidR="00000000" w:rsidRPr="00000000">
        <w:rPr>
          <w:b w:val="1"/>
          <w:rtl w:val="0"/>
        </w:rPr>
        <w:br w:type="textWrapping"/>
      </w:r>
    </w:p>
    <w:p w:rsidR="00000000" w:rsidDel="00000000" w:rsidP="00000000" w:rsidRDefault="00000000" w:rsidRPr="00000000" w14:paraId="000000C6">
      <w:pPr>
        <w:rPr/>
      </w:pPr>
      <w:r w:rsidDel="00000000" w:rsidR="00000000" w:rsidRPr="00000000">
        <w:rPr>
          <w:rtl w:val="0"/>
        </w:rPr>
        <w:br w:type="textWrapping"/>
        <w:br w:type="textWrapping"/>
        <w:t xml:space="preserve"> </w:t>
      </w: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lan Dojchinovski" w:id="4" w:date="2020-04-23T07:52:23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understand as web document? html? or also xml (markup based), json, pdf?</w:t>
      </w:r>
    </w:p>
  </w:comment>
  <w:comment w:author="Christian Chiarcos" w:id="5" w:date="2020-04-23T08:05:44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on the web, as by web anno</w:t>
      </w:r>
    </w:p>
  </w:comment>
  <w:comment w:author="Christian Chiarcos" w:id="6" w:date="2020-04-21T09:20:45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if discussed/developed in parallel</w:t>
      </w:r>
    </w:p>
  </w:comment>
  <w:comment w:author="ANTONIO PAREJA LORA" w:id="0" w:date="2020-07-09T09:32:49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+christian.chiarcos@web.de , is this URL different from the one you mentioned?</w:t>
      </w:r>
    </w:p>
  </w:comment>
  <w:comment w:author="Christian Chiarcos" w:id="1" w:date="2020-07-09T09:47:34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know http://datcatinfo.net/#/</w:t>
      </w:r>
    </w:p>
  </w:comment>
  <w:comment w:author="Christian Chiarcos" w:id="2" w:date="2020-07-09T09:48:34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isocat redirects to, nowadays. But there is https://www.clarin.eu/ccr as another ISOcat successor.</w:t>
      </w:r>
    </w:p>
  </w:comment>
  <w:comment w:author="Christian Chiarcos" w:id="3" w:date="2020-07-09T09:54:34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that is the same thing, as isocat.tbxinfo.net points to a datcatinfo.net page. HOWEVER, these "deep" pages cannot be reached from the datcatinfo.net main page. Instead, you can browse your way to very fragmented subsets of terms (e.g., http://www.datcatinfo.net/rest/dc/396?r=0) and "Open the full record" brings you to a broken links).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ld4lt/linguistic-annotation/tree/master/doc/iso" TargetMode="External"/><Relationship Id="rId11" Type="http://schemas.openxmlformats.org/officeDocument/2006/relationships/hyperlink" Target="https://github.com/NLP2RDF" TargetMode="External"/><Relationship Id="rId22" Type="http://schemas.openxmlformats.org/officeDocument/2006/relationships/hyperlink" Target="https://github.com/ld4lt/linguistic-annotation/tree/master/doc/iso" TargetMode="External"/><Relationship Id="rId10" Type="http://schemas.openxmlformats.org/officeDocument/2006/relationships/hyperlink" Target="https://persistence.uni-leipzig.org/nlp2rdf/" TargetMode="External"/><Relationship Id="rId21" Type="http://schemas.openxmlformats.org/officeDocument/2006/relationships/hyperlink" Target="https://github.com/ld4lt/linguistic-annotation-restricted" TargetMode="External"/><Relationship Id="rId13" Type="http://schemas.openxmlformats.org/officeDocument/2006/relationships/hyperlink" Target="https://github.com/ld4lt/linguistic-annotation/tree/master/survey" TargetMode="External"/><Relationship Id="rId24" Type="http://schemas.openxmlformats.org/officeDocument/2006/relationships/header" Target="header1.xml"/><Relationship Id="rId12" Type="http://schemas.openxmlformats.org/officeDocument/2006/relationships/hyperlink" Target="https://www.w3.org/TR/annotation-model/" TargetMode="External"/><Relationship Id="rId23" Type="http://schemas.openxmlformats.org/officeDocument/2006/relationships/hyperlink" Target="https://distributed-text-services.github.io/specification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researchgate.net/profile/Christian_Chiarcos/publications" TargetMode="External"/><Relationship Id="rId15" Type="http://schemas.openxmlformats.org/officeDocument/2006/relationships/hyperlink" Target="https://github.com/ld4lt/linguistic-annotation" TargetMode="External"/><Relationship Id="rId14" Type="http://schemas.openxmlformats.org/officeDocument/2006/relationships/hyperlink" Target="https://github.com/ld4lt/linguistic-annotation/tree/master/doc/minutes" TargetMode="External"/><Relationship Id="rId17" Type="http://schemas.openxmlformats.org/officeDocument/2006/relationships/hyperlink" Target="https://uni-frankfurt.zoom.us/j/96129388773?pwd=ZXZlbjVtNHc0SkE3YkNaN0pyREtSZz09" TargetMode="External"/><Relationship Id="rId16" Type="http://schemas.openxmlformats.org/officeDocument/2006/relationships/hyperlink" Target="https://doodle.com/poll/v8xqhfrgx623knpk" TargetMode="External"/><Relationship Id="rId5" Type="http://schemas.openxmlformats.org/officeDocument/2006/relationships/numbering" Target="numbering.xml"/><Relationship Id="rId19" Type="http://schemas.openxmlformats.org/officeDocument/2006/relationships/hyperlink" Target="https://github.com/ld4lt/linguistic-annotation/blob/master/survey/required-features.md" TargetMode="External"/><Relationship Id="rId6" Type="http://schemas.openxmlformats.org/officeDocument/2006/relationships/styles" Target="styles.xml"/><Relationship Id="rId18" Type="http://schemas.openxmlformats.org/officeDocument/2006/relationships/hyperlink" Target="https://github.com/ld4lt/linguistic-annotation" TargetMode="External"/><Relationship Id="rId7" Type="http://schemas.openxmlformats.org/officeDocument/2006/relationships/hyperlink" Target="https://github.com/ld4lt/linguistic-annotation" TargetMode="External"/><Relationship Id="rId8" Type="http://schemas.openxmlformats.org/officeDocument/2006/relationships/hyperlink" Target="https://link.springer.com/book/10.1007%2F978-3-030-302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